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eastAsia="es-ES"/>
        </w:rPr>
        <w:drawing>
          <wp:inline distT="0" distB="0" distL="0" distR="0">
            <wp:extent cx="3257550" cy="1095375"/>
            <wp:effectExtent l="19050" t="0" r="0" b="0"/>
            <wp:docPr id="7" name="Imagen 15" descr="C:\Users\enavarro\Downloads\unir_h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5" descr="C:\Users\enavarro\Downloads\unir_hor.jpg"/>
                    <pic:cNvPicPr>
                      <a:picLocks noChangeAspect="1" noChangeArrowheads="1"/>
                    </pic:cNvPicPr>
                  </pic:nvPicPr>
                  <pic:blipFill>
                    <a:blip r:embed="rId6"/>
                    <a:srcRect/>
                    <a:stretch>
                      <a:fillRect/>
                    </a:stretch>
                  </pic:blipFill>
                  <pic:spPr>
                    <a:xfrm>
                      <a:off x="0" y="0"/>
                      <a:ext cx="3257550" cy="1095375"/>
                    </a:xfrm>
                    <a:prstGeom prst="rect">
                      <a:avLst/>
                    </a:prstGeom>
                    <a:noFill/>
                    <a:ln w="9525">
                      <a:noFill/>
                      <a:miter lim="800000"/>
                      <a:headEnd/>
                      <a:tailEnd/>
                    </a:ln>
                  </pic:spPr>
                </pic:pic>
              </a:graphicData>
            </a:graphic>
          </wp:inline>
        </w:drawing>
      </w:r>
    </w:p>
    <w:p/>
    <w:p/>
    <w:p/>
    <w:tbl>
      <w:tblPr>
        <w:tblStyle w:val="14"/>
        <w:tblpPr w:leftFromText="187" w:rightFromText="187" w:vertAnchor="page" w:horzAnchor="margin" w:tblpXSpec="center" w:tblpY="3901"/>
        <w:tblOverlap w:val="never"/>
        <w:tblW w:w="4061" w:type="pct"/>
        <w:tblInd w:w="0" w:type="dxa"/>
        <w:tblBorders>
          <w:top w:val="none" w:color="auto" w:sz="0" w:space="0"/>
          <w:left w:val="single" w:color="4F81BD" w:sz="1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53"/>
      </w:tblGrid>
      <w:tr>
        <w:tblPrEx>
          <w:tblBorders>
            <w:top w:val="none" w:color="auto" w:sz="0" w:space="0"/>
            <w:left w:val="single" w:color="4F81BD" w:sz="18" w:space="0"/>
            <w:bottom w:val="none" w:color="auto" w:sz="0" w:space="0"/>
            <w:right w:val="none" w:color="auto" w:sz="0" w:space="0"/>
            <w:insideH w:val="none" w:color="auto" w:sz="0" w:space="0"/>
            <w:insideV w:val="none" w:color="auto" w:sz="0" w:space="0"/>
          </w:tblBorders>
        </w:tblPrEx>
        <w:trPr>
          <w:trHeight w:val="12" w:hRule="atLeast"/>
        </w:trPr>
        <w:tc>
          <w:tcPr>
            <w:tcW w:w="7919" w:type="dxa"/>
            <w:tcMar>
              <w:top w:w="216" w:type="dxa"/>
              <w:left w:w="115" w:type="dxa"/>
              <w:bottom w:w="216" w:type="dxa"/>
              <w:right w:w="115" w:type="dxa"/>
            </w:tcMar>
          </w:tcPr>
          <w:p>
            <w:pPr>
              <w:pStyle w:val="18"/>
              <w:rPr>
                <w:rFonts w:ascii="Georgia" w:hAnsi="Georgia" w:cs="Tahoma"/>
                <w:b/>
                <w:sz w:val="28"/>
                <w:szCs w:val="28"/>
                <w:lang w:val="es-ES"/>
              </w:rPr>
            </w:pPr>
            <w:r>
              <w:rPr>
                <w:rFonts w:ascii="Georgia" w:hAnsi="Georgia" w:cs="Tahoma"/>
                <w:b/>
                <w:sz w:val="28"/>
                <w:szCs w:val="28"/>
                <w:lang w:val="es-ES"/>
              </w:rPr>
              <w:t>Universidad Internacional de La Rioja (UNIR)</w:t>
            </w:r>
          </w:p>
          <w:p>
            <w:pPr>
              <w:pStyle w:val="18"/>
              <w:rPr>
                <w:rFonts w:ascii="Georgia" w:hAnsi="Georgia" w:cs="Tahoma"/>
                <w:b/>
                <w:sz w:val="28"/>
                <w:szCs w:val="28"/>
                <w:lang w:val="es-ES"/>
              </w:rPr>
            </w:pPr>
          </w:p>
          <w:p>
            <w:pPr>
              <w:pStyle w:val="18"/>
              <w:rPr>
                <w:rFonts w:ascii="Georgia" w:hAnsi="Georgia" w:cs="Tahoma"/>
                <w:b/>
                <w:sz w:val="36"/>
                <w:szCs w:val="28"/>
                <w:lang w:val="es-ES"/>
              </w:rPr>
            </w:pPr>
            <w:r>
              <w:rPr>
                <w:rFonts w:ascii="Georgia" w:hAnsi="Georgia" w:cs="Tahoma"/>
                <w:b/>
                <w:sz w:val="36"/>
                <w:szCs w:val="28"/>
                <w:lang w:val="es-ES"/>
              </w:rPr>
              <w:t>Escuela Superior de Ingeniería y Tecnología</w:t>
            </w:r>
          </w:p>
          <w:p>
            <w:pPr>
              <w:pStyle w:val="18"/>
              <w:rPr>
                <w:rFonts w:ascii="Georgia" w:hAnsi="Georgia" w:cs="Tahoma"/>
                <w:b/>
                <w:sz w:val="28"/>
                <w:szCs w:val="28"/>
                <w:lang w:val="es-ES"/>
              </w:rPr>
            </w:pPr>
          </w:p>
          <w:p>
            <w:pPr>
              <w:pStyle w:val="18"/>
              <w:rPr>
                <w:rFonts w:ascii="Cambria" w:hAnsi="Cambria"/>
                <w:lang w:val="es-ES"/>
              </w:rPr>
            </w:pPr>
            <w:r>
              <w:rPr>
                <w:rFonts w:ascii="Georgia" w:hAnsi="Georgia" w:cs="Tahoma"/>
                <w:b/>
                <w:sz w:val="28"/>
                <w:szCs w:val="28"/>
                <w:lang w:val="es-ES"/>
              </w:rPr>
              <w:t>Grado en Ingeniería Informática</w:t>
            </w:r>
          </w:p>
        </w:tc>
      </w:tr>
      <w:tr>
        <w:tblPrEx>
          <w:tblBorders>
            <w:top w:val="none" w:color="auto" w:sz="0" w:space="0"/>
            <w:left w:val="single" w:color="4F81BD"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7919" w:type="dxa"/>
            <w:tcMar>
              <w:top w:w="216" w:type="dxa"/>
              <w:left w:w="115" w:type="dxa"/>
              <w:bottom w:w="216" w:type="dxa"/>
              <w:right w:w="115" w:type="dxa"/>
            </w:tcMar>
          </w:tcPr>
          <w:p>
            <w:pPr>
              <w:pStyle w:val="18"/>
              <w:rPr>
                <w:rFonts w:ascii="Georgia" w:hAnsi="Georgia" w:cs="Tahoma"/>
                <w:b/>
                <w:sz w:val="28"/>
                <w:szCs w:val="28"/>
                <w:lang w:val="es-ES"/>
              </w:rPr>
            </w:pPr>
          </w:p>
        </w:tc>
      </w:tr>
      <w:tr>
        <w:tblPrEx>
          <w:tblBorders>
            <w:top w:val="none" w:color="auto" w:sz="0" w:space="0"/>
            <w:left w:val="single" w:color="4F81BD"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79" w:hRule="atLeast"/>
        </w:trPr>
        <w:tc>
          <w:tcPr>
            <w:tcW w:w="7919" w:type="dxa"/>
          </w:tcPr>
          <w:p>
            <w:pPr>
              <w:pStyle w:val="18"/>
              <w:rPr>
                <w:rFonts w:ascii="Cambria" w:hAnsi="Cambria"/>
                <w:color w:val="4F81BD"/>
                <w:sz w:val="80"/>
                <w:szCs w:val="80"/>
                <w:lang w:val="es-ES"/>
              </w:rPr>
            </w:pPr>
            <w:commentRangeStart w:id="0"/>
            <w:r>
              <w:rPr>
                <w:rFonts w:ascii="Cambria" w:hAnsi="Cambria"/>
                <w:color w:val="4F81BD"/>
                <w:sz w:val="56"/>
                <w:szCs w:val="56"/>
                <w:lang w:val="es-ES"/>
              </w:rPr>
              <w:t>DynaMenu: aplicando el uso de tecnologías híbridas a la restauración.</w:t>
            </w:r>
            <w:commentRangeEnd w:id="0"/>
            <w:r>
              <w:rPr>
                <w:rStyle w:val="12"/>
                <w:rFonts w:ascii="Arial" w:hAnsi="Arial" w:eastAsiaTheme="minorHAnsi" w:cstheme="minorBidi"/>
                <w:lang w:val="es-ES" w:bidi="ar-SA"/>
              </w:rPr>
              <w:commentReference w:id="0"/>
            </w:r>
          </w:p>
        </w:tc>
      </w:tr>
    </w:tbl>
    <w:p/>
    <w:p/>
    <w:p/>
    <w:p/>
    <w:p/>
    <w:p/>
    <w:p/>
    <w:p/>
    <w:p>
      <w:pPr>
        <w:jc w:val="center"/>
        <w:rPr>
          <w:rFonts w:ascii="Georgia" w:hAnsi="Georgia"/>
        </w:rPr>
      </w:pPr>
      <w:r>
        <w:rPr>
          <w:rFonts w:ascii="Georgia" w:hAnsi="Georgia"/>
          <w:b/>
        </w:rPr>
        <w:t>Ubicación del código fuente:</w:t>
      </w:r>
      <w:r>
        <w:rPr>
          <w:rFonts w:ascii="Georgia" w:hAnsi="Georgia"/>
          <w:b/>
        </w:rPr>
        <w:br w:type="textWrapping"/>
      </w:r>
      <w:r>
        <w:rPr>
          <w:rFonts w:ascii="Georgia" w:hAnsi="Georgia"/>
        </w:rPr>
        <w:t>http://…</w:t>
      </w:r>
    </w:p>
    <w:p/>
    <w:p/>
    <w:p>
      <w:pPr>
        <w:rPr>
          <w:rFonts w:ascii="Georgia" w:hAnsi="Georgia"/>
          <w:b/>
        </w:rPr>
      </w:pPr>
      <w:r>
        <w:rPr>
          <w:rFonts w:ascii="Georgia" w:hAnsi="Georgia"/>
          <w:b/>
        </w:rPr>
        <w:t xml:space="preserve">Trabajo Fin de Grado </w:t>
      </w:r>
    </w:p>
    <w:p>
      <w:pPr>
        <w:rPr>
          <w:rFonts w:ascii="Georgia" w:hAnsi="Georgia"/>
        </w:rPr>
      </w:pPr>
      <w:r>
        <w:rPr>
          <w:rFonts w:ascii="Georgia" w:hAnsi="Georgia"/>
          <w:b/>
        </w:rPr>
        <w:t>presentado por:</w:t>
      </w:r>
      <w:r>
        <w:rPr>
          <w:rFonts w:ascii="Georgia" w:hAnsi="Georgia"/>
        </w:rPr>
        <w:t xml:space="preserve"> Carballo Ramos, Sandra</w:t>
      </w:r>
    </w:p>
    <w:p>
      <w:pPr>
        <w:rPr>
          <w:rFonts w:ascii="Georgia" w:hAnsi="Georgia"/>
        </w:rPr>
      </w:pPr>
      <w:r>
        <w:rPr>
          <w:rFonts w:ascii="Georgia" w:hAnsi="Georgia"/>
          <w:b/>
        </w:rPr>
        <w:t>Director/a:</w:t>
      </w:r>
      <w:r>
        <w:rPr>
          <w:rFonts w:ascii="Georgia" w:hAnsi="Georgia"/>
        </w:rPr>
        <w:t xml:space="preserve"> Apellidos, Nombre</w:t>
      </w:r>
    </w:p>
    <w:p>
      <w:pPr>
        <w:rPr>
          <w:rFonts w:ascii="Georgia" w:hAnsi="Georgia"/>
        </w:rPr>
      </w:pPr>
    </w:p>
    <w:p>
      <w:pPr>
        <w:rPr>
          <w:rFonts w:ascii="Georgia" w:hAnsi="Georgia"/>
        </w:rPr>
      </w:pPr>
    </w:p>
    <w:p>
      <w:pPr>
        <w:pStyle w:val="18"/>
        <w:rPr>
          <w:color w:val="4F81BD"/>
          <w:lang w:val="es-ES"/>
        </w:rPr>
      </w:pPr>
      <w:r>
        <w:rPr>
          <w:color w:val="4F81BD"/>
          <w:lang w:val="es-ES"/>
        </w:rPr>
        <w:t>Ciudad: Madrid</w:t>
      </w:r>
    </w:p>
    <w:p>
      <w:pPr>
        <w:pStyle w:val="18"/>
        <w:rPr>
          <w:color w:val="4F81BD"/>
          <w:lang w:val="es-ES"/>
        </w:rPr>
      </w:pPr>
      <w:r>
        <w:rPr>
          <w:color w:val="4F81BD"/>
          <w:lang w:val="es-ES"/>
        </w:rPr>
        <w:t>Fecha: 14/10/2020</w:t>
      </w:r>
    </w:p>
    <w:p>
      <w:pPr>
        <w:jc w:val="center"/>
        <w:rPr>
          <w:rFonts w:cs="Arial"/>
        </w:rPr>
        <w:pPrChange w:id="0" w:author="Usuario de Microsoft Office" w:date="2020-11-16T16:30:00Z">
          <w:pPr>
            <w:pStyle w:val="2"/>
            <w:jc w:val="center"/>
          </w:pPr>
        </w:pPrChange>
      </w:pPr>
      <w:bookmarkStart w:id="0" w:name="_Toc2478"/>
      <w:bookmarkStart w:id="1" w:name="_Toc6837"/>
      <w:r>
        <w:t>Resumen</w:t>
      </w:r>
      <w:bookmarkEnd w:id="0"/>
      <w:bookmarkEnd w:id="1"/>
    </w:p>
    <w:p>
      <w:pPr>
        <w:spacing w:before="100" w:beforeAutospacing="1" w:after="100" w:afterAutospacing="1"/>
        <w:rPr>
          <w:del w:id="1" w:author="Usuario de Microsoft Office" w:date="2020-11-16T16:06:00Z"/>
          <w:rFonts w:cs="Arial"/>
          <w:bCs/>
        </w:rPr>
      </w:pPr>
      <w:r>
        <w:rPr>
          <w:rFonts w:cs="Arial"/>
          <w:bCs/>
        </w:rPr>
        <w:t>El seguimiento y la facilidad de trazabilidad son dos de las ventajas que ofrece la informatización</w:t>
      </w:r>
      <w:del w:id="2" w:author="Usuario de Microsoft Office" w:date="2020-11-16T16:02:00Z">
        <w:r>
          <w:rPr>
            <w:rFonts w:cs="Arial"/>
            <w:bCs/>
          </w:rPr>
          <w:delText xml:space="preserve"> más apreciadas por los responsables de los negocios hoy en día</w:delText>
        </w:r>
      </w:del>
      <w:r>
        <w:rPr>
          <w:rFonts w:cs="Arial"/>
          <w:bCs/>
        </w:rPr>
        <w:t xml:space="preserve">. En el estado de incertidumbre actual generado por </w:t>
      </w:r>
      <w:del w:id="3" w:author="Usuario de Microsoft Office" w:date="2020-11-16T16:03:00Z">
        <w:r>
          <w:rPr>
            <w:rFonts w:cs="Arial"/>
            <w:bCs/>
          </w:rPr>
          <w:delText xml:space="preserve">el </w:delText>
        </w:r>
      </w:del>
      <w:ins w:id="4" w:author="Usuario de Microsoft Office" w:date="2020-11-16T16:03:00Z">
        <w:r>
          <w:rPr>
            <w:rFonts w:cs="Arial"/>
            <w:bCs/>
          </w:rPr>
          <w:t xml:space="preserve">la </w:t>
        </w:r>
      </w:ins>
      <w:r>
        <w:rPr>
          <w:rFonts w:cs="Arial"/>
          <w:bCs/>
        </w:rPr>
        <w:t xml:space="preserve">COVID-19 también </w:t>
      </w:r>
      <w:del w:id="5" w:author="Usuario de Microsoft Office" w:date="2020-11-16T16:03:00Z">
        <w:r>
          <w:rPr>
            <w:rFonts w:cs="Arial"/>
            <w:bCs/>
          </w:rPr>
          <w:delText>hemos podido</w:delText>
        </w:r>
      </w:del>
      <w:ins w:id="6" w:author="Usuario de Microsoft Office" w:date="2020-11-16T16:03:00Z">
        <w:r>
          <w:rPr>
            <w:rFonts w:cs="Arial"/>
            <w:bCs/>
          </w:rPr>
          <w:t>se ha podido</w:t>
        </w:r>
      </w:ins>
      <w:r>
        <w:rPr>
          <w:rFonts w:cs="Arial"/>
          <w:bCs/>
        </w:rPr>
        <w:t xml:space="preserve"> observar como, </w:t>
      </w:r>
      <w:del w:id="7" w:author="Usuario de Microsoft Office" w:date="2020-11-16T16:03:00Z">
        <w:r>
          <w:rPr>
            <w:rFonts w:cs="Arial"/>
            <w:bCs/>
          </w:rPr>
          <w:delText xml:space="preserve">ayundándonos </w:delText>
        </w:r>
      </w:del>
      <w:ins w:id="8" w:author="Usuario de Microsoft Office" w:date="2020-11-16T16:03:00Z">
        <w:r>
          <w:rPr>
            <w:rFonts w:cs="Arial"/>
            <w:bCs/>
          </w:rPr>
          <w:t xml:space="preserve">mediante </w:t>
        </w:r>
      </w:ins>
      <w:del w:id="9" w:author="Usuario de Microsoft Office" w:date="2020-11-16T16:03:00Z">
        <w:r>
          <w:rPr>
            <w:rFonts w:cs="Arial"/>
            <w:bCs/>
          </w:rPr>
          <w:delText xml:space="preserve">de </w:delText>
        </w:r>
      </w:del>
      <w:r>
        <w:rPr>
          <w:rFonts w:cs="Arial"/>
          <w:bCs/>
          <w:i/>
          <w:iCs/>
        </w:rPr>
        <w:t xml:space="preserve">webs </w:t>
      </w:r>
      <w:r>
        <w:rPr>
          <w:rFonts w:cs="Arial"/>
          <w:bCs/>
        </w:rPr>
        <w:t xml:space="preserve">y aplicaciones, </w:t>
      </w:r>
      <w:del w:id="10" w:author="Usuario de Microsoft Office" w:date="2020-11-16T16:03:00Z">
        <w:r>
          <w:rPr>
            <w:rFonts w:cs="Arial"/>
            <w:bCs/>
          </w:rPr>
          <w:delText>hemos sustituido</w:delText>
        </w:r>
      </w:del>
      <w:ins w:id="11" w:author="Usuario de Microsoft Office" w:date="2020-11-16T16:03:00Z">
        <w:r>
          <w:rPr>
            <w:rFonts w:cs="Arial"/>
            <w:bCs/>
          </w:rPr>
          <w:t>se ha sustituido</w:t>
        </w:r>
      </w:ins>
      <w:r>
        <w:rPr>
          <w:rFonts w:cs="Arial"/>
          <w:bCs/>
        </w:rPr>
        <w:t xml:space="preserve"> </w:t>
      </w:r>
      <w:ins w:id="12" w:author="Usuario de Microsoft Office" w:date="2020-11-16T16:11:00Z">
        <w:r>
          <w:rPr>
            <w:rFonts w:cs="Arial"/>
            <w:bCs/>
          </w:rPr>
          <w:t>gran parte d</w:t>
        </w:r>
      </w:ins>
      <w:r>
        <w:rPr>
          <w:rFonts w:cs="Arial"/>
          <w:bCs/>
        </w:rPr>
        <w:t xml:space="preserve">el trabajo </w:t>
      </w:r>
      <w:ins w:id="13" w:author="Usuario de Microsoft Office" w:date="2020-11-16T16:04:00Z">
        <w:r>
          <w:rPr>
            <w:rFonts w:cs="Arial"/>
            <w:bCs/>
          </w:rPr>
          <w:t xml:space="preserve">presencial </w:t>
        </w:r>
      </w:ins>
      <w:del w:id="14" w:author="Usuario de Microsoft Office" w:date="2020-11-16T16:04:00Z">
        <w:r>
          <w:rPr>
            <w:rFonts w:cs="Arial"/>
            <w:bCs/>
          </w:rPr>
          <w:delText xml:space="preserve">en las oficinas </w:delText>
        </w:r>
      </w:del>
      <w:r>
        <w:rPr>
          <w:rFonts w:cs="Arial"/>
          <w:bCs/>
        </w:rPr>
        <w:t>por tele-trabajo</w:t>
      </w:r>
      <w:ins w:id="15" w:author="Usuario de Microsoft Office" w:date="2020-11-16T16:05:00Z">
        <w:r>
          <w:rPr>
            <w:rFonts w:cs="Arial"/>
            <w:bCs/>
          </w:rPr>
          <w:t>;</w:t>
        </w:r>
      </w:ins>
      <w:del w:id="16" w:author="Usuario de Microsoft Office" w:date="2020-11-16T16:05:00Z">
        <w:r>
          <w:rPr>
            <w:rFonts w:cs="Arial"/>
            <w:bCs/>
          </w:rPr>
          <w:delText>,</w:delText>
        </w:r>
      </w:del>
      <w:r>
        <w:rPr>
          <w:rFonts w:cs="Arial"/>
          <w:bCs/>
        </w:rPr>
        <w:t xml:space="preserve"> la actualidad social de </w:t>
      </w:r>
      <w:del w:id="17" w:author="Usuario de Microsoft Office" w:date="2020-11-16T16:08:00Z">
        <w:r>
          <w:rPr>
            <w:rFonts w:cs="Arial"/>
            <w:bCs/>
          </w:rPr>
          <w:delText xml:space="preserve">nuestros </w:delText>
        </w:r>
      </w:del>
      <w:ins w:id="18" w:author="Usuario de Microsoft Office" w:date="2020-11-16T16:08:00Z">
        <w:r>
          <w:rPr>
            <w:rFonts w:cs="Arial"/>
            <w:bCs/>
          </w:rPr>
          <w:t xml:space="preserve">los </w:t>
        </w:r>
      </w:ins>
      <w:r>
        <w:rPr>
          <w:rFonts w:cs="Arial"/>
          <w:bCs/>
        </w:rPr>
        <w:t>barrios</w:t>
      </w:r>
      <w:ins w:id="19" w:author="Usuario de Microsoft Office" w:date="2020-11-16T16:05:00Z">
        <w:r>
          <w:rPr>
            <w:rFonts w:cs="Arial"/>
            <w:bCs/>
          </w:rPr>
          <w:t>,</w:t>
        </w:r>
      </w:ins>
      <w:r>
        <w:rPr>
          <w:rFonts w:cs="Arial"/>
          <w:bCs/>
        </w:rPr>
        <w:t xml:space="preserve"> por publicaciones en </w:t>
      </w:r>
      <w:del w:id="20" w:author="Usuario de Microsoft Office" w:date="2020-11-16T16:08:00Z">
        <w:r>
          <w:rPr>
            <w:rFonts w:cs="Arial"/>
            <w:bCs/>
          </w:rPr>
          <w:delText xml:space="preserve">grupos de </w:delText>
        </w:r>
      </w:del>
      <w:r>
        <w:rPr>
          <w:rFonts w:cs="Arial"/>
          <w:bCs/>
        </w:rPr>
        <w:t>las redes sociales</w:t>
      </w:r>
      <w:ins w:id="21" w:author="Usuario de Microsoft Office" w:date="2020-11-16T16:05:00Z">
        <w:r>
          <w:rPr>
            <w:rFonts w:cs="Arial"/>
            <w:bCs/>
          </w:rPr>
          <w:t xml:space="preserve"> </w:t>
        </w:r>
      </w:ins>
      <w:ins w:id="22" w:author="Usuario de Microsoft Office" w:date="2020-11-16T16:06:00Z">
        <w:r>
          <w:rPr>
            <w:rFonts w:cs="Arial"/>
            <w:bCs/>
          </w:rPr>
          <w:t>o</w:t>
        </w:r>
      </w:ins>
      <w:del w:id="23" w:author="Usuario de Microsoft Office" w:date="2020-11-16T16:05:00Z">
        <w:r>
          <w:rPr>
            <w:rFonts w:cs="Arial"/>
            <w:bCs/>
          </w:rPr>
          <w:delText>,</w:delText>
        </w:r>
      </w:del>
      <w:r>
        <w:rPr>
          <w:rFonts w:cs="Arial"/>
          <w:bCs/>
        </w:rPr>
        <w:t xml:space="preserve"> la venta </w:t>
      </w:r>
      <w:r>
        <w:rPr>
          <w:rFonts w:cs="Arial"/>
          <w:bCs/>
          <w:i/>
          <w:iCs/>
        </w:rPr>
        <w:t>online</w:t>
      </w:r>
      <w:ins w:id="24" w:author="Usuario de Microsoft Office" w:date="2020-11-16T16:05:00Z">
        <w:r>
          <w:rPr>
            <w:rFonts w:cs="Arial"/>
            <w:bCs/>
            <w:i/>
            <w:iCs/>
          </w:rPr>
          <w:t>,</w:t>
        </w:r>
      </w:ins>
      <w:r>
        <w:rPr>
          <w:rFonts w:cs="Arial"/>
          <w:bCs/>
          <w:i/>
          <w:iCs/>
        </w:rPr>
        <w:t xml:space="preserve"> </w:t>
      </w:r>
      <w:del w:id="25" w:author="Usuario de Microsoft Office" w:date="2020-11-16T16:11:00Z">
        <w:r>
          <w:rPr>
            <w:rFonts w:cs="Arial"/>
            <w:bCs/>
          </w:rPr>
          <w:delText>en lugar de</w:delText>
        </w:r>
      </w:del>
      <w:ins w:id="26" w:author="Usuario de Microsoft Office" w:date="2020-11-16T16:11:00Z">
        <w:r>
          <w:rPr>
            <w:rFonts w:cs="Arial"/>
            <w:bCs/>
          </w:rPr>
          <w:t>por</w:t>
        </w:r>
      </w:ins>
      <w:r>
        <w:rPr>
          <w:rFonts w:cs="Arial"/>
          <w:bCs/>
        </w:rPr>
        <w:t xml:space="preserve"> la venta presencial</w:t>
      </w:r>
      <w:ins w:id="27" w:author="Usuario de Microsoft Office" w:date="2020-11-16T16:06:00Z">
        <w:r>
          <w:rPr>
            <w:rFonts w:cs="Arial"/>
            <w:bCs/>
          </w:rPr>
          <w:t>.</w:t>
        </w:r>
      </w:ins>
      <w:del w:id="28" w:author="Usuario de Microsoft Office" w:date="2020-11-16T16:06:00Z">
        <w:r>
          <w:rPr>
            <w:rFonts w:cs="Arial"/>
            <w:bCs/>
          </w:rPr>
          <w:delText>, etcétera.</w:delText>
        </w:r>
      </w:del>
    </w:p>
    <w:p>
      <w:pPr>
        <w:spacing w:before="100" w:beforeAutospacing="1" w:after="100" w:afterAutospacing="1"/>
        <w:rPr>
          <w:rFonts w:cs="Arial"/>
          <w:bCs/>
        </w:rPr>
      </w:pPr>
      <w:del w:id="29" w:author="Usuario de Microsoft Office" w:date="2020-11-16T16:06:00Z">
        <w:r>
          <w:rPr>
            <w:rFonts w:cs="Arial"/>
            <w:bCs/>
          </w:rPr>
          <w:delText xml:space="preserve">Uno </w:delText>
        </w:r>
      </w:del>
      <w:ins w:id="30" w:author="Usuario de Microsoft Office" w:date="2020-11-16T16:06:00Z">
        <w:r>
          <w:rPr>
            <w:rFonts w:cs="Arial"/>
            <w:bCs/>
          </w:rPr>
          <w:t xml:space="preserve">Una </w:t>
        </w:r>
      </w:ins>
      <w:r>
        <w:rPr>
          <w:rFonts w:cs="Arial"/>
          <w:bCs/>
        </w:rPr>
        <w:t>de l</w:t>
      </w:r>
      <w:ins w:id="31" w:author="Usuario de Microsoft Office" w:date="2020-11-16T16:06:00Z">
        <w:r>
          <w:rPr>
            <w:rFonts w:cs="Arial"/>
            <w:bCs/>
          </w:rPr>
          <w:t>a</w:t>
        </w:r>
      </w:ins>
      <w:del w:id="32" w:author="Usuario de Microsoft Office" w:date="2020-11-16T16:06:00Z">
        <w:r>
          <w:rPr>
            <w:rFonts w:cs="Arial"/>
            <w:bCs/>
          </w:rPr>
          <w:delText>o</w:delText>
        </w:r>
      </w:del>
      <w:r>
        <w:rPr>
          <w:rFonts w:cs="Arial"/>
          <w:bCs/>
        </w:rPr>
        <w:t xml:space="preserve">s </w:t>
      </w:r>
      <w:del w:id="33" w:author="Usuario de Microsoft Office" w:date="2020-11-16T16:06:00Z">
        <w:r>
          <w:rPr>
            <w:rFonts w:cs="Arial"/>
            <w:bCs/>
          </w:rPr>
          <w:delText xml:space="preserve">casos </w:delText>
        </w:r>
      </w:del>
      <w:ins w:id="34" w:author="Usuario de Microsoft Office" w:date="2020-11-16T16:06:00Z">
        <w:r>
          <w:rPr>
            <w:rFonts w:cs="Arial"/>
            <w:bCs/>
          </w:rPr>
          <w:t xml:space="preserve">situaciones </w:t>
        </w:r>
      </w:ins>
      <w:ins w:id="35" w:author="Usuario de Microsoft Office" w:date="2020-11-16T16:08:00Z">
        <w:r>
          <w:rPr>
            <w:rFonts w:cs="Arial"/>
            <w:bCs/>
          </w:rPr>
          <w:t xml:space="preserve">actuales </w:t>
        </w:r>
      </w:ins>
      <w:r>
        <w:rPr>
          <w:rFonts w:cs="Arial"/>
          <w:bCs/>
        </w:rPr>
        <w:t xml:space="preserve">más comunes </w:t>
      </w:r>
      <w:del w:id="36" w:author="Usuario de Microsoft Office" w:date="2020-11-16T16:08:00Z">
        <w:r>
          <w:rPr>
            <w:rFonts w:cs="Arial"/>
            <w:bCs/>
          </w:rPr>
          <w:delText xml:space="preserve">en esta situación </w:delText>
        </w:r>
      </w:del>
      <w:r>
        <w:rPr>
          <w:rFonts w:cs="Arial"/>
          <w:bCs/>
        </w:rPr>
        <w:t xml:space="preserve">en los establecimientos de restauración ha sido </w:t>
      </w:r>
      <w:del w:id="37" w:author="Usuario de Microsoft Office" w:date="2020-11-16T16:09:00Z">
        <w:r>
          <w:rPr>
            <w:rFonts w:cs="Arial"/>
            <w:bCs/>
          </w:rPr>
          <w:delText>que han requerido</w:delText>
        </w:r>
      </w:del>
      <w:ins w:id="38" w:author="Usuario de Microsoft Office" w:date="2020-11-16T16:09:00Z">
        <w:r>
          <w:rPr>
            <w:rFonts w:cs="Arial"/>
            <w:bCs/>
          </w:rPr>
          <w:t>la necesidad</w:t>
        </w:r>
      </w:ins>
      <w:r>
        <w:rPr>
          <w:rFonts w:cs="Arial"/>
          <w:bCs/>
        </w:rPr>
        <w:t xml:space="preserve"> de generar un código QR para mostrar su menú en una web</w:t>
      </w:r>
      <w:del w:id="39" w:author="Usuario de Microsoft Office" w:date="2020-11-16T16:09:00Z">
        <w:r>
          <w:rPr>
            <w:rFonts w:cs="Arial"/>
            <w:bCs/>
          </w:rPr>
          <w:delText>,</w:delText>
        </w:r>
      </w:del>
      <w:r>
        <w:rPr>
          <w:rFonts w:cs="Arial"/>
          <w:bCs/>
        </w:rPr>
        <w:t xml:space="preserve"> que</w:t>
      </w:r>
      <w:ins w:id="40" w:author="Usuario de Microsoft Office" w:date="2020-11-16T16:09:00Z">
        <w:r>
          <w:rPr>
            <w:rFonts w:cs="Arial"/>
            <w:bCs/>
          </w:rPr>
          <w:t>,</w:t>
        </w:r>
      </w:ins>
      <w:r>
        <w:rPr>
          <w:rFonts w:cs="Arial"/>
          <w:bCs/>
        </w:rPr>
        <w:t xml:space="preserve"> en muchos casos, es estática. Esto implica</w:t>
      </w:r>
      <w:ins w:id="41" w:author="Usuario de Microsoft Office" w:date="2020-11-16T16:09:00Z">
        <w:r>
          <w:rPr>
            <w:rFonts w:cs="Arial"/>
            <w:bCs/>
          </w:rPr>
          <w:t>, generalmente,</w:t>
        </w:r>
      </w:ins>
      <w:r>
        <w:rPr>
          <w:rFonts w:cs="Arial"/>
          <w:bCs/>
        </w:rPr>
        <w:t xml:space="preserve"> que</w:t>
      </w:r>
      <w:ins w:id="42" w:author="Usuario de Microsoft Office" w:date="2020-11-16T16:09:00Z">
        <w:r>
          <w:rPr>
            <w:rFonts w:cs="Arial"/>
            <w:bCs/>
          </w:rPr>
          <w:t xml:space="preserve"> </w:t>
        </w:r>
      </w:ins>
      <w:del w:id="43" w:author="Usuario de Microsoft Office" w:date="2020-11-16T16:09:00Z">
        <w:r>
          <w:rPr>
            <w:rFonts w:cs="Arial"/>
            <w:bCs/>
          </w:rPr>
          <w:delText xml:space="preserve">, en muchos casos, </w:delText>
        </w:r>
      </w:del>
      <w:del w:id="44" w:author="Usuario de Microsoft Office" w:date="2020-11-16T16:12:00Z">
        <w:r>
          <w:rPr>
            <w:rFonts w:cs="Arial"/>
            <w:bCs/>
          </w:rPr>
          <w:delText xml:space="preserve">si la </w:delText>
        </w:r>
      </w:del>
      <w:ins w:id="45" w:author="Usuario de Microsoft Office" w:date="2020-11-16T16:12:00Z">
        <w:r>
          <w:rPr>
            <w:rFonts w:cs="Arial"/>
            <w:bCs/>
          </w:rPr>
          <w:t xml:space="preserve">los posibles cambios en la </w:t>
        </w:r>
      </w:ins>
      <w:r>
        <w:rPr>
          <w:rFonts w:cs="Arial"/>
          <w:bCs/>
        </w:rPr>
        <w:t xml:space="preserve">carta, </w:t>
      </w:r>
      <w:ins w:id="46" w:author="Usuario de Microsoft Office" w:date="2020-11-16T16:10:00Z">
        <w:r>
          <w:rPr>
            <w:rFonts w:cs="Arial"/>
            <w:bCs/>
          </w:rPr>
          <w:t xml:space="preserve">se </w:t>
        </w:r>
      </w:ins>
      <w:r>
        <w:rPr>
          <w:rFonts w:cs="Arial"/>
          <w:bCs/>
        </w:rPr>
        <w:t xml:space="preserve">tienen que informar de manera oral. </w:t>
      </w:r>
      <w:del w:id="47" w:author="Usuario de Microsoft Office" w:date="2020-11-16T16:12:00Z">
        <w:r>
          <w:rPr>
            <w:rFonts w:cs="Arial"/>
            <w:bCs/>
          </w:rPr>
          <w:delText xml:space="preserve">de la misma </w:delText>
        </w:r>
      </w:del>
      <w:ins w:id="48" w:author="Usuario de Microsoft Office" w:date="2020-11-16T16:13:00Z">
        <w:r>
          <w:rPr>
            <w:rFonts w:cs="Arial"/>
            <w:bCs/>
          </w:rPr>
          <w:t xml:space="preserve">Además, esta situación </w:t>
        </w:r>
      </w:ins>
      <w:r>
        <w:rPr>
          <w:rFonts w:cs="Arial"/>
          <w:bCs/>
        </w:rPr>
        <w:t>no evita las típicas incidencias que ya ocurrían antes como</w:t>
      </w:r>
      <w:ins w:id="49" w:author="Usuario de Microsoft Office" w:date="2020-11-16T16:13:00Z">
        <w:r>
          <w:rPr>
            <w:rFonts w:cs="Arial"/>
            <w:bCs/>
          </w:rPr>
          <w:t>,</w:t>
        </w:r>
      </w:ins>
      <w:r>
        <w:rPr>
          <w:rFonts w:cs="Arial"/>
          <w:bCs/>
        </w:rPr>
        <w:t xml:space="preserve"> por ejemplo</w:t>
      </w:r>
      <w:ins w:id="50" w:author="Usuario de Microsoft Office" w:date="2020-11-16T16:13:00Z">
        <w:r>
          <w:rPr>
            <w:rFonts w:cs="Arial"/>
            <w:bCs/>
          </w:rPr>
          <w:t>,</w:t>
        </w:r>
      </w:ins>
      <w:r>
        <w:rPr>
          <w:rFonts w:cs="Arial"/>
          <w:bCs/>
        </w:rPr>
        <w:t xml:space="preserve"> hacer un pedido y que ya no haya disponibilidad de parte del mismo.</w:t>
      </w:r>
    </w:p>
    <w:p>
      <w:pPr>
        <w:spacing w:before="100" w:beforeAutospacing="1" w:after="100" w:afterAutospacing="1"/>
        <w:rPr>
          <w:rFonts w:cs="Arial"/>
          <w:bCs/>
        </w:rPr>
      </w:pPr>
      <w:r>
        <w:rPr>
          <w:rFonts w:cs="Arial"/>
          <w:bCs/>
        </w:rPr>
        <w:t>E</w:t>
      </w:r>
      <w:ins w:id="51" w:author="Usuario de Microsoft Office" w:date="2020-11-16T16:14:00Z">
        <w:r>
          <w:rPr>
            <w:rFonts w:cs="Arial"/>
            <w:bCs/>
          </w:rPr>
          <w:t>l objetivo principal de e</w:t>
        </w:r>
      </w:ins>
      <w:r>
        <w:rPr>
          <w:rFonts w:cs="Arial"/>
          <w:bCs/>
        </w:rPr>
        <w:t xml:space="preserve">ste </w:t>
      </w:r>
      <w:del w:id="52" w:author="Usuario de Microsoft Office" w:date="2020-11-16T16:07:00Z">
        <w:r>
          <w:rPr>
            <w:rFonts w:cs="Arial"/>
            <w:bCs/>
          </w:rPr>
          <w:delText xml:space="preserve">proyecto </w:delText>
        </w:r>
      </w:del>
      <w:ins w:id="53" w:author="Usuario de Microsoft Office" w:date="2020-11-16T16:07:00Z">
        <w:r>
          <w:rPr>
            <w:rFonts w:cs="Arial"/>
            <w:bCs/>
          </w:rPr>
          <w:t xml:space="preserve">TFG </w:t>
        </w:r>
      </w:ins>
      <w:r>
        <w:rPr>
          <w:rFonts w:cs="Arial"/>
          <w:bCs/>
        </w:rPr>
        <w:t>consistirá</w:t>
      </w:r>
      <w:del w:id="54" w:author="Usuario de Microsoft Office" w:date="2020-11-16T16:07:00Z">
        <w:r>
          <w:rPr>
            <w:rFonts w:cs="Arial"/>
            <w:bCs/>
          </w:rPr>
          <w:delText xml:space="preserve"> </w:delText>
        </w:r>
      </w:del>
      <w:r>
        <w:rPr>
          <w:rFonts w:cs="Arial"/>
          <w:bCs/>
        </w:rPr>
        <w:t xml:space="preserve"> en el diseño y desarrollo de una aplicación híbrida realizada con herramientas libres con el fin de facilitar un menú actualizado para los clientes y un seguimiento de comandas para este tipo de establecimientos basado en el stock y las incidencias que puedan afectar a este.</w:t>
      </w:r>
    </w:p>
    <w:p>
      <w:pPr>
        <w:pStyle w:val="9"/>
        <w:ind w:firstLine="708"/>
        <w:rPr>
          <w:b/>
          <w:bCs/>
          <w:sz w:val="36"/>
          <w:szCs w:val="36"/>
          <w:lang w:val="es-ES"/>
        </w:rPr>
      </w:pPr>
      <w:r>
        <w:rPr>
          <w:rFonts w:ascii="Arial" w:hAnsi="Arial" w:cs="Arial"/>
          <w:b/>
          <w:lang w:val="es-ES"/>
        </w:rPr>
        <w:t xml:space="preserve">Palabras Clave: </w:t>
      </w:r>
      <w:r>
        <w:rPr>
          <w:rFonts w:ascii="Arial" w:hAnsi="Arial" w:cs="Arial"/>
          <w:lang w:val="es-ES"/>
        </w:rPr>
        <w:t>Restauración</w:t>
      </w:r>
      <w:ins w:id="55" w:author="Usuario de Microsoft Office" w:date="2020-11-16T16:23:00Z">
        <w:r>
          <w:rPr>
            <w:rFonts w:ascii="Arial" w:hAnsi="Arial" w:cs="Arial"/>
            <w:lang w:val="es-ES"/>
          </w:rPr>
          <w:t xml:space="preserve">; </w:t>
        </w:r>
      </w:ins>
      <w:del w:id="56" w:author="Usuario de Microsoft Office" w:date="2020-11-16T16:23:00Z">
        <w:r>
          <w:rPr>
            <w:rFonts w:ascii="Arial" w:hAnsi="Arial" w:cs="Arial"/>
            <w:lang w:val="es-ES"/>
          </w:rPr>
          <w:delText xml:space="preserve">, </w:delText>
        </w:r>
      </w:del>
      <w:r>
        <w:rPr>
          <w:rFonts w:ascii="Arial" w:hAnsi="Arial" w:cs="Arial"/>
          <w:lang w:val="es-ES"/>
        </w:rPr>
        <w:t>Gestión incidencias</w:t>
      </w:r>
      <w:del w:id="57" w:author="Usuario de Microsoft Office" w:date="2020-11-16T16:23:00Z">
        <w:r>
          <w:rPr>
            <w:rFonts w:ascii="Arial" w:hAnsi="Arial" w:cs="Arial"/>
            <w:lang w:val="es-ES"/>
          </w:rPr>
          <w:delText xml:space="preserve">, </w:delText>
        </w:r>
      </w:del>
      <w:ins w:id="58" w:author="Usuario de Microsoft Office" w:date="2020-11-16T16:23:00Z">
        <w:r>
          <w:rPr>
            <w:rFonts w:ascii="Arial" w:hAnsi="Arial" w:cs="Arial"/>
            <w:lang w:val="es-ES"/>
          </w:rPr>
          <w:t xml:space="preserve">; </w:t>
        </w:r>
      </w:ins>
      <w:r>
        <w:rPr>
          <w:rFonts w:ascii="Arial" w:hAnsi="Arial" w:cs="Arial"/>
          <w:lang w:val="es-ES"/>
        </w:rPr>
        <w:t>Menú dinámico</w:t>
      </w:r>
      <w:del w:id="59" w:author="Usuario de Microsoft Office" w:date="2020-11-16T16:23:00Z">
        <w:r>
          <w:rPr>
            <w:rFonts w:ascii="Arial" w:hAnsi="Arial" w:cs="Arial"/>
            <w:lang w:val="es-ES"/>
          </w:rPr>
          <w:delText xml:space="preserve">, </w:delText>
        </w:r>
      </w:del>
      <w:ins w:id="60" w:author="Usuario de Microsoft Office" w:date="2020-11-16T16:23:00Z">
        <w:r>
          <w:rPr>
            <w:rFonts w:ascii="Arial" w:hAnsi="Arial" w:cs="Arial"/>
            <w:lang w:val="es-ES"/>
          </w:rPr>
          <w:t xml:space="preserve">; </w:t>
        </w:r>
      </w:ins>
      <w:r>
        <w:rPr>
          <w:rFonts w:ascii="Arial" w:hAnsi="Arial" w:cs="Arial"/>
          <w:lang w:val="es-ES"/>
        </w:rPr>
        <w:t>Aplicación híbrida.</w:t>
      </w:r>
    </w:p>
    <w:p>
      <w:pPr>
        <w:spacing w:after="0" w:line="240" w:lineRule="auto"/>
        <w:jc w:val="left"/>
        <w:rPr>
          <w:ins w:id="61" w:author="Usuario de Microsoft Office" w:date="2020-11-16T16:14:00Z"/>
          <w:rFonts w:eastAsia="Times New Roman" w:cs="Times New Roman"/>
          <w:b/>
          <w:bCs/>
          <w:iCs/>
          <w:sz w:val="36"/>
          <w:szCs w:val="32"/>
          <w:lang w:val="es-ES" w:bidi="en-US"/>
          <w:rPrChange w:id="62" w:author="Usuario de Microsoft Office" w:date="2020-11-16T16:23:00Z">
            <w:rPr>
              <w:ins w:id="63" w:author="Usuario de Microsoft Office" w:date="2020-11-16T16:14:00Z"/>
              <w:rFonts w:eastAsia="Times New Roman" w:cs="Times New Roman"/>
              <w:b/>
              <w:bCs/>
              <w:iCs/>
              <w:sz w:val="36"/>
              <w:szCs w:val="32"/>
              <w:lang w:val="en-US" w:bidi="en-US"/>
            </w:rPr>
          </w:rPrChange>
        </w:rPr>
      </w:pPr>
      <w:ins w:id="64" w:author="Usuario de Microsoft Office" w:date="2020-11-16T16:14:00Z">
        <w:bookmarkStart w:id="2" w:name="_Toc6462"/>
        <w:bookmarkStart w:id="3" w:name="_Toc3556"/>
        <w:r>
          <w:rPr/>
          <w:br w:type="page"/>
        </w:r>
      </w:ins>
    </w:p>
    <w:p>
      <w:pPr>
        <w:jc w:val="center"/>
        <w:rPr>
          <w:rFonts w:cs="Arial"/>
          <w:b/>
          <w:bCs/>
          <w:sz w:val="28"/>
          <w:szCs w:val="28"/>
        </w:rPr>
        <w:pPrChange w:id="65" w:author="Usuario de Microsoft Office" w:date="2020-11-16T16:30:00Z">
          <w:pPr>
            <w:pStyle w:val="2"/>
            <w:jc w:val="center"/>
          </w:pPr>
        </w:pPrChange>
      </w:pPr>
      <w:commentRangeStart w:id="1"/>
      <w:r>
        <w:t>Abstract</w:t>
      </w:r>
      <w:bookmarkEnd w:id="2"/>
      <w:bookmarkEnd w:id="3"/>
      <w:commentRangeEnd w:id="1"/>
      <w:r>
        <w:rPr>
          <w:rStyle w:val="12"/>
          <w:b/>
          <w:bCs/>
          <w:iCs/>
        </w:rPr>
        <w:commentReference w:id="1"/>
      </w:r>
    </w:p>
    <w:p>
      <w:pPr>
        <w:spacing w:before="100" w:beforeAutospacing="1" w:after="100" w:afterAutospacing="1"/>
        <w:rPr>
          <w:lang w:val="en-US"/>
        </w:rPr>
      </w:pPr>
      <w:r>
        <w:rPr>
          <w:lang w:val="en-US"/>
        </w:rPr>
        <w:t>Tracking and ease of traceability are two of the advantages offered by the computerization most appreciated by business managers nowadays. In the current state of uncertainty generated by COVID-19, we have also been able to observe how, using websites and applications, we have substituted work in offices for working from home, the social news of our neighborhoods by publications in groups of social networks, online sales instead of face-to-face sales, and so on.</w:t>
      </w:r>
    </w:p>
    <w:p>
      <w:pPr>
        <w:spacing w:before="100" w:beforeAutospacing="1" w:after="100" w:afterAutospacing="1"/>
        <w:rPr>
          <w:lang w:val="en-US"/>
        </w:rPr>
      </w:pPr>
      <w:r>
        <w:rPr>
          <w:lang w:val="en-US"/>
        </w:rPr>
        <w:t>One of the most common cases in this situation in the restaurant business has been that they have been required to generate a QR code to display their menu on their website, which in many cases, is static. This implies that, in many cases, if the menu changes they have to inform the custumers verbally and, of course, it does not avoid the typical incidents that already occurred before, for example, placing an order which part of it is no longer available.</w:t>
      </w:r>
    </w:p>
    <w:p>
      <w:pPr>
        <w:spacing w:before="100" w:beforeAutospacing="1" w:after="100" w:afterAutospacing="1"/>
        <w:rPr>
          <w:rFonts w:cs="Arial"/>
          <w:b/>
          <w:lang w:val="en-US"/>
        </w:rPr>
      </w:pPr>
      <w:r>
        <w:rPr>
          <w:lang w:val="en-US"/>
        </w:rPr>
        <w:t>This project consists of the design and development of a hybrid application made with free tools in order to provide an allways-updated menu for customers and a follow-up of orders for this type of establishments based on the stock and incidents that may affect it.</w:t>
      </w:r>
    </w:p>
    <w:p>
      <w:pPr>
        <w:pStyle w:val="9"/>
        <w:ind w:firstLine="708"/>
        <w:rPr>
          <w:b/>
          <w:bCs/>
          <w:sz w:val="36"/>
          <w:szCs w:val="36"/>
        </w:rPr>
      </w:pPr>
      <w:r>
        <w:rPr>
          <w:rFonts w:cs="Arial"/>
          <w:b/>
        </w:rPr>
        <w:t xml:space="preserve">Keywords: </w:t>
      </w:r>
      <w:r>
        <w:rPr>
          <w:rFonts w:ascii="Arial" w:hAnsi="Arial" w:cs="Arial"/>
        </w:rPr>
        <w:t>Restaurant bussiness, Incident Managing, Dynamic Menu, Hybrid Application.</w:t>
      </w:r>
    </w:p>
    <w:p>
      <w:pPr>
        <w:ind w:firstLine="708"/>
        <w:rPr>
          <w:rFonts w:cs="Arial"/>
          <w:b/>
          <w:lang w:val="en-US"/>
        </w:rPr>
      </w:pPr>
    </w:p>
    <w:p>
      <w:pPr>
        <w:rPr>
          <w:lang w:val="en-US"/>
        </w:rPr>
      </w:pPr>
    </w:p>
    <w:p>
      <w:pPr>
        <w:rPr>
          <w:lang w:val="en-US"/>
        </w:rPr>
      </w:pPr>
    </w:p>
    <w:p>
      <w:pPr>
        <w:rPr>
          <w:lang w:val="en-US"/>
        </w:rPr>
      </w:pPr>
    </w:p>
    <w:p>
      <w:pPr>
        <w:rPr>
          <w:lang w:val="en-US"/>
        </w:rPr>
      </w:pPr>
    </w:p>
    <w:p>
      <w:pPr>
        <w:pStyle w:val="3"/>
        <w:rPr>
          <w:lang w:val="en-US"/>
        </w:rPr>
      </w:pPr>
    </w:p>
    <w:p>
      <w:pPr>
        <w:rPr>
          <w:lang w:val="en-US"/>
        </w:rPr>
      </w:pPr>
    </w:p>
    <w:p>
      <w:pPr>
        <w:rPr>
          <w:lang w:val="en-US"/>
        </w:rPr>
      </w:pPr>
    </w:p>
    <w:p>
      <w:pPr>
        <w:rPr>
          <w:del w:id="66" w:author="Usuario de Microsoft Office" w:date="2020-11-16T16:30:00Z"/>
          <w:lang w:val="en-US"/>
        </w:rPr>
      </w:pPr>
    </w:p>
    <w:p>
      <w:pPr>
        <w:rPr>
          <w:del w:id="67" w:author="Usuario de Microsoft Office" w:date="2020-11-16T16:30:00Z"/>
          <w:lang w:val="en-US"/>
        </w:rPr>
      </w:pPr>
    </w:p>
    <w:p>
      <w:pPr>
        <w:rPr>
          <w:del w:id="68" w:author="Usuario de Microsoft Office" w:date="2020-11-16T16:30:00Z"/>
          <w:lang w:val="en-US"/>
        </w:rPr>
      </w:pPr>
    </w:p>
    <w:p>
      <w:pPr>
        <w:rPr>
          <w:del w:id="69" w:author="Usuario de Microsoft Office" w:date="2020-11-16T16:30:00Z"/>
          <w:lang w:val="en-US"/>
        </w:rPr>
      </w:pPr>
    </w:p>
    <w:p>
      <w:pPr>
        <w:rPr>
          <w:lang w:val="en-US"/>
        </w:rPr>
      </w:pPr>
    </w:p>
    <w:p>
      <w:pPr>
        <w:rPr>
          <w:lang w:val="en-US"/>
        </w:rPr>
      </w:pPr>
      <w:r>
        <w:rPr>
          <w:lang w:val="en-US"/>
        </w:rPr>
        <w:br w:type="page"/>
      </w:r>
    </w:p>
    <w:sdt>
      <w:sdtPr>
        <w:rPr>
          <w:rFonts w:ascii="SimSun" w:hAnsi="SimSun" w:eastAsia="SimSun"/>
          <w:sz w:val="21"/>
        </w:rPr>
        <w:id w:val="147462290"/>
        <w15:color w:val="DBDBDB"/>
        <w:docPartObj>
          <w:docPartGallery w:val="Table of Contents"/>
          <w:docPartUnique/>
        </w:docPartObj>
      </w:sdtPr>
      <w:sdtEndPr>
        <w:rPr>
          <w:rFonts w:ascii="SimSun" w:hAnsi="SimSun" w:eastAsia="SimSun"/>
          <w:sz w:val="21"/>
        </w:rPr>
      </w:sdtEndPr>
      <w:sdtContent>
        <w:p>
          <w:pPr>
            <w:spacing w:after="0" w:line="240" w:lineRule="auto"/>
            <w:jc w:val="center"/>
          </w:pPr>
          <w:r>
            <w:rPr>
              <w:rFonts w:ascii="SimSun" w:hAnsi="SimSun" w:eastAsia="SimSun"/>
              <w:sz w:val="21"/>
            </w:rPr>
            <w:t>Tabla de contenido</w:t>
          </w:r>
        </w:p>
        <w:p>
          <w:pPr>
            <w:pStyle w:val="23"/>
            <w:tabs>
              <w:tab w:val="right" w:leader="dot" w:pos="9070"/>
            </w:tabs>
          </w:pPr>
          <w:commentRangeStart w:id="2"/>
          <w:r>
            <w:fldChar w:fldCharType="begin"/>
          </w:r>
          <w:r>
            <w:instrText xml:space="preserve">TOC \o "1-3" \h \u </w:instrText>
          </w:r>
          <w:r>
            <w:fldChar w:fldCharType="separate"/>
          </w:r>
          <w:r>
            <w:fldChar w:fldCharType="begin"/>
          </w:r>
          <w:r>
            <w:instrText xml:space="preserve"> HYPERLINK \l "_Toc6837" </w:instrText>
          </w:r>
          <w:r>
            <w:fldChar w:fldCharType="separate"/>
          </w:r>
          <w:r>
            <w:t>Resumen</w:t>
          </w:r>
          <w:r>
            <w:tab/>
          </w:r>
          <w:r>
            <w:fldChar w:fldCharType="begin"/>
          </w:r>
          <w:r>
            <w:instrText xml:space="preserve"> PAGEREF _Toc6837 </w:instrText>
          </w:r>
          <w:r>
            <w:fldChar w:fldCharType="separate"/>
          </w:r>
          <w:r>
            <w:t>2</w:t>
          </w:r>
          <w:r>
            <w:fldChar w:fldCharType="end"/>
          </w:r>
          <w:r>
            <w:fldChar w:fldCharType="end"/>
          </w:r>
        </w:p>
        <w:p>
          <w:pPr>
            <w:pStyle w:val="23"/>
            <w:tabs>
              <w:tab w:val="right" w:leader="dot" w:pos="9070"/>
            </w:tabs>
          </w:pPr>
          <w:r>
            <w:fldChar w:fldCharType="begin"/>
          </w:r>
          <w:r>
            <w:instrText xml:space="preserve"> HYPERLINK \l "_Toc6462" </w:instrText>
          </w:r>
          <w:r>
            <w:fldChar w:fldCharType="separate"/>
          </w:r>
          <w:r>
            <w:t>Abstract</w:t>
          </w:r>
          <w:r>
            <w:tab/>
          </w:r>
          <w:r>
            <w:fldChar w:fldCharType="begin"/>
          </w:r>
          <w:r>
            <w:instrText xml:space="preserve"> PAGEREF _Toc6462 </w:instrText>
          </w:r>
          <w:r>
            <w:fldChar w:fldCharType="separate"/>
          </w:r>
          <w:r>
            <w:t>2</w:t>
          </w:r>
          <w:r>
            <w:fldChar w:fldCharType="end"/>
          </w:r>
          <w:r>
            <w:fldChar w:fldCharType="end"/>
          </w:r>
        </w:p>
        <w:p>
          <w:pPr>
            <w:pStyle w:val="23"/>
            <w:tabs>
              <w:tab w:val="right" w:leader="dot" w:pos="9070"/>
            </w:tabs>
          </w:pPr>
          <w:r>
            <w:fldChar w:fldCharType="begin"/>
          </w:r>
          <w:r>
            <w:instrText xml:space="preserve"> HYPERLINK \l "_Toc8455" </w:instrText>
          </w:r>
          <w:r>
            <w:fldChar w:fldCharType="separate"/>
          </w:r>
          <w:r>
            <w:t>Introducción</w:t>
          </w:r>
          <w:r>
            <w:tab/>
          </w:r>
          <w:r>
            <w:fldChar w:fldCharType="begin"/>
          </w:r>
          <w:r>
            <w:instrText xml:space="preserve"> PAGEREF _Toc8455 </w:instrText>
          </w:r>
          <w:r>
            <w:fldChar w:fldCharType="separate"/>
          </w:r>
          <w:r>
            <w:t>5</w:t>
          </w:r>
          <w:r>
            <w:fldChar w:fldCharType="end"/>
          </w:r>
          <w:r>
            <w:fldChar w:fldCharType="end"/>
          </w:r>
        </w:p>
        <w:p>
          <w:pPr>
            <w:pStyle w:val="23"/>
            <w:tabs>
              <w:tab w:val="right" w:leader="dot" w:pos="9070"/>
            </w:tabs>
          </w:pPr>
          <w:r>
            <w:fldChar w:fldCharType="begin"/>
          </w:r>
          <w:r>
            <w:instrText xml:space="preserve"> HYPERLINK \l "_Toc625" </w:instrText>
          </w:r>
          <w:r>
            <w:fldChar w:fldCharType="separate"/>
          </w:r>
          <w:r>
            <w:t>Contexto general</w:t>
          </w:r>
          <w:r>
            <w:tab/>
          </w:r>
          <w:r>
            <w:fldChar w:fldCharType="begin"/>
          </w:r>
          <w:r>
            <w:instrText xml:space="preserve"> PAGEREF _Toc625 </w:instrText>
          </w:r>
          <w:r>
            <w:fldChar w:fldCharType="separate"/>
          </w:r>
          <w:r>
            <w:t>5</w:t>
          </w:r>
          <w:r>
            <w:fldChar w:fldCharType="end"/>
          </w:r>
          <w:r>
            <w:fldChar w:fldCharType="end"/>
          </w:r>
        </w:p>
        <w:p>
          <w:pPr>
            <w:pStyle w:val="24"/>
            <w:tabs>
              <w:tab w:val="right" w:leader="dot" w:pos="9070"/>
            </w:tabs>
            <w:ind w:left="440"/>
          </w:pPr>
          <w:r>
            <w:fldChar w:fldCharType="begin"/>
          </w:r>
          <w:r>
            <w:instrText xml:space="preserve"> HYPERLINK \l "_Toc11029" </w:instrText>
          </w:r>
          <w:r>
            <w:fldChar w:fldCharType="separate"/>
          </w:r>
          <w:r>
            <w:t>Análisis del contexto</w:t>
          </w:r>
          <w:r>
            <w:tab/>
          </w:r>
          <w:r>
            <w:fldChar w:fldCharType="begin"/>
          </w:r>
          <w:r>
            <w:instrText xml:space="preserve"> PAGEREF _Toc11029 </w:instrText>
          </w:r>
          <w:r>
            <w:fldChar w:fldCharType="separate"/>
          </w:r>
          <w:r>
            <w:t>5</w:t>
          </w:r>
          <w:r>
            <w:fldChar w:fldCharType="end"/>
          </w:r>
          <w:r>
            <w:fldChar w:fldCharType="end"/>
          </w:r>
        </w:p>
        <w:p>
          <w:pPr>
            <w:pStyle w:val="24"/>
            <w:tabs>
              <w:tab w:val="right" w:leader="dot" w:pos="9070"/>
            </w:tabs>
            <w:ind w:left="440"/>
          </w:pPr>
          <w:r>
            <w:fldChar w:fldCharType="begin"/>
          </w:r>
          <w:r>
            <w:instrText xml:space="preserve"> HYPERLINK \l "_Toc25839" </w:instrText>
          </w:r>
          <w:r>
            <w:fldChar w:fldCharType="separate"/>
          </w:r>
          <w:r>
            <w:t>Estado del Arte</w:t>
          </w:r>
          <w:r>
            <w:tab/>
          </w:r>
          <w:r>
            <w:fldChar w:fldCharType="begin"/>
          </w:r>
          <w:r>
            <w:instrText xml:space="preserve"> PAGEREF _Toc25839 </w:instrText>
          </w:r>
          <w:r>
            <w:fldChar w:fldCharType="separate"/>
          </w:r>
          <w:r>
            <w:t>5</w:t>
          </w:r>
          <w:r>
            <w:fldChar w:fldCharType="end"/>
          </w:r>
          <w:r>
            <w:fldChar w:fldCharType="end"/>
          </w:r>
        </w:p>
        <w:p>
          <w:pPr>
            <w:pStyle w:val="24"/>
            <w:tabs>
              <w:tab w:val="right" w:leader="dot" w:pos="9070"/>
            </w:tabs>
            <w:ind w:left="440"/>
          </w:pPr>
          <w:r>
            <w:fldChar w:fldCharType="begin"/>
          </w:r>
          <w:r>
            <w:instrText xml:space="preserve"> HYPERLINK \l "_Toc3267" </w:instrText>
          </w:r>
          <w:r>
            <w:fldChar w:fldCharType="separate"/>
          </w:r>
          <w:r>
            <w:t>Objetivos</w:t>
          </w:r>
          <w:r>
            <w:tab/>
          </w:r>
          <w:r>
            <w:fldChar w:fldCharType="begin"/>
          </w:r>
          <w:r>
            <w:instrText xml:space="preserve"> PAGEREF _Toc3267 </w:instrText>
          </w:r>
          <w:r>
            <w:fldChar w:fldCharType="separate"/>
          </w:r>
          <w:r>
            <w:t>5</w:t>
          </w:r>
          <w:r>
            <w:fldChar w:fldCharType="end"/>
          </w:r>
          <w:r>
            <w:fldChar w:fldCharType="end"/>
          </w:r>
        </w:p>
        <w:p>
          <w:pPr>
            <w:pStyle w:val="25"/>
            <w:tabs>
              <w:tab w:val="right" w:leader="dot" w:pos="9070"/>
            </w:tabs>
            <w:ind w:left="880"/>
          </w:pPr>
          <w:r>
            <w:fldChar w:fldCharType="begin"/>
          </w:r>
          <w:r>
            <w:instrText xml:space="preserve"> HYPERLINK \l "_Toc782" </w:instrText>
          </w:r>
          <w:r>
            <w:fldChar w:fldCharType="separate"/>
          </w:r>
          <w:r>
            <w:t>Principales</w:t>
          </w:r>
          <w:r>
            <w:tab/>
          </w:r>
          <w:r>
            <w:fldChar w:fldCharType="begin"/>
          </w:r>
          <w:r>
            <w:instrText xml:space="preserve"> PAGEREF _Toc782 </w:instrText>
          </w:r>
          <w:r>
            <w:fldChar w:fldCharType="separate"/>
          </w:r>
          <w:r>
            <w:t>5</w:t>
          </w:r>
          <w:r>
            <w:fldChar w:fldCharType="end"/>
          </w:r>
          <w:r>
            <w:fldChar w:fldCharType="end"/>
          </w:r>
        </w:p>
        <w:p>
          <w:pPr>
            <w:pStyle w:val="25"/>
            <w:tabs>
              <w:tab w:val="right" w:leader="dot" w:pos="9070"/>
            </w:tabs>
            <w:ind w:left="880"/>
          </w:pPr>
          <w:r>
            <w:fldChar w:fldCharType="begin"/>
          </w:r>
          <w:r>
            <w:instrText xml:space="preserve"> HYPERLINK \l "_Toc19718" </w:instrText>
          </w:r>
          <w:r>
            <w:fldChar w:fldCharType="separate"/>
          </w:r>
          <w:r>
            <w:t>Parciales</w:t>
          </w:r>
          <w:r>
            <w:tab/>
          </w:r>
          <w:r>
            <w:fldChar w:fldCharType="begin"/>
          </w:r>
          <w:r>
            <w:instrText xml:space="preserve"> PAGEREF _Toc19718 </w:instrText>
          </w:r>
          <w:r>
            <w:fldChar w:fldCharType="separate"/>
          </w:r>
          <w:r>
            <w:t>5</w:t>
          </w:r>
          <w:r>
            <w:fldChar w:fldCharType="end"/>
          </w:r>
          <w:r>
            <w:fldChar w:fldCharType="end"/>
          </w:r>
        </w:p>
        <w:p>
          <w:pPr>
            <w:pStyle w:val="24"/>
            <w:tabs>
              <w:tab w:val="right" w:leader="dot" w:pos="9070"/>
            </w:tabs>
            <w:ind w:left="440"/>
          </w:pPr>
          <w:r>
            <w:fldChar w:fldCharType="begin"/>
          </w:r>
          <w:r>
            <w:instrText xml:space="preserve"> HYPERLINK \l "_Toc17924" </w:instrText>
          </w:r>
          <w:r>
            <w:fldChar w:fldCharType="separate"/>
          </w:r>
          <w:r>
            <w:t>Estructura del trabajo</w:t>
          </w:r>
          <w:r>
            <w:tab/>
          </w:r>
          <w:r>
            <w:fldChar w:fldCharType="begin"/>
          </w:r>
          <w:r>
            <w:instrText xml:space="preserve"> PAGEREF _Toc17924 </w:instrText>
          </w:r>
          <w:r>
            <w:fldChar w:fldCharType="separate"/>
          </w:r>
          <w:r>
            <w:t>5</w:t>
          </w:r>
          <w:r>
            <w:fldChar w:fldCharType="end"/>
          </w:r>
          <w:r>
            <w:fldChar w:fldCharType="end"/>
          </w:r>
        </w:p>
        <w:p>
          <w:pPr>
            <w:pStyle w:val="23"/>
            <w:tabs>
              <w:tab w:val="right" w:leader="dot" w:pos="9070"/>
            </w:tabs>
          </w:pPr>
          <w:r>
            <w:fldChar w:fldCharType="begin"/>
          </w:r>
          <w:r>
            <w:instrText xml:space="preserve"> HYPERLINK \l "_Toc32265" </w:instrText>
          </w:r>
          <w:r>
            <w:fldChar w:fldCharType="separate"/>
          </w:r>
          <w:r>
            <w:t>Aportacion específica</w:t>
          </w:r>
          <w:r>
            <w:tab/>
          </w:r>
          <w:r>
            <w:fldChar w:fldCharType="begin"/>
          </w:r>
          <w:r>
            <w:instrText xml:space="preserve"> PAGEREF _Toc32265 </w:instrText>
          </w:r>
          <w:r>
            <w:fldChar w:fldCharType="separate"/>
          </w:r>
          <w:r>
            <w:t>5</w:t>
          </w:r>
          <w:r>
            <w:fldChar w:fldCharType="end"/>
          </w:r>
          <w:r>
            <w:fldChar w:fldCharType="end"/>
          </w:r>
        </w:p>
        <w:p>
          <w:pPr>
            <w:pStyle w:val="24"/>
            <w:tabs>
              <w:tab w:val="right" w:leader="dot" w:pos="9070"/>
            </w:tabs>
            <w:ind w:left="440"/>
          </w:pPr>
          <w:r>
            <w:fldChar w:fldCharType="begin"/>
          </w:r>
          <w:r>
            <w:instrText xml:space="preserve"> HYPERLINK \l "_Toc13808" </w:instrText>
          </w:r>
          <w:r>
            <w:fldChar w:fldCharType="separate"/>
          </w:r>
          <w:r>
            <w:t>Descripción general</w:t>
          </w:r>
          <w:r>
            <w:tab/>
          </w:r>
          <w:r>
            <w:fldChar w:fldCharType="begin"/>
          </w:r>
          <w:r>
            <w:instrText xml:space="preserve"> PAGEREF _Toc13808 </w:instrText>
          </w:r>
          <w:r>
            <w:fldChar w:fldCharType="separate"/>
          </w:r>
          <w:r>
            <w:t>5</w:t>
          </w:r>
          <w:r>
            <w:fldChar w:fldCharType="end"/>
          </w:r>
          <w:r>
            <w:fldChar w:fldCharType="end"/>
          </w:r>
        </w:p>
        <w:p>
          <w:pPr>
            <w:pStyle w:val="24"/>
            <w:tabs>
              <w:tab w:val="right" w:leader="dot" w:pos="9070"/>
            </w:tabs>
            <w:ind w:left="440"/>
          </w:pPr>
          <w:r>
            <w:fldChar w:fldCharType="begin"/>
          </w:r>
          <w:r>
            <w:instrText xml:space="preserve"> HYPERLINK \l "_Toc21381" </w:instrText>
          </w:r>
          <w:r>
            <w:fldChar w:fldCharType="separate"/>
          </w:r>
          <w:r>
            <w:t>Recogida de requisitos</w:t>
          </w:r>
          <w:r>
            <w:tab/>
          </w:r>
          <w:r>
            <w:fldChar w:fldCharType="begin"/>
          </w:r>
          <w:r>
            <w:instrText xml:space="preserve"> PAGEREF _Toc21381 </w:instrText>
          </w:r>
          <w:r>
            <w:fldChar w:fldCharType="separate"/>
          </w:r>
          <w:r>
            <w:t>5</w:t>
          </w:r>
          <w:r>
            <w:fldChar w:fldCharType="end"/>
          </w:r>
          <w:r>
            <w:fldChar w:fldCharType="end"/>
          </w:r>
        </w:p>
        <w:p>
          <w:pPr>
            <w:pStyle w:val="24"/>
            <w:tabs>
              <w:tab w:val="right" w:leader="dot" w:pos="9070"/>
            </w:tabs>
            <w:ind w:left="440"/>
          </w:pPr>
          <w:r>
            <w:fldChar w:fldCharType="begin"/>
          </w:r>
          <w:r>
            <w:instrText xml:space="preserve"> HYPERLINK \l "_Toc15193" </w:instrText>
          </w:r>
          <w:r>
            <w:fldChar w:fldCharType="separate"/>
          </w:r>
          <w:r>
            <w:t>Metodología</w:t>
          </w:r>
          <w:r>
            <w:tab/>
          </w:r>
          <w:r>
            <w:fldChar w:fldCharType="begin"/>
          </w:r>
          <w:r>
            <w:instrText xml:space="preserve"> PAGEREF _Toc15193 </w:instrText>
          </w:r>
          <w:r>
            <w:fldChar w:fldCharType="separate"/>
          </w:r>
          <w:r>
            <w:t>5</w:t>
          </w:r>
          <w:r>
            <w:fldChar w:fldCharType="end"/>
          </w:r>
          <w:r>
            <w:fldChar w:fldCharType="end"/>
          </w:r>
        </w:p>
        <w:p>
          <w:pPr>
            <w:pStyle w:val="24"/>
            <w:tabs>
              <w:tab w:val="right" w:leader="dot" w:pos="9070"/>
            </w:tabs>
            <w:ind w:left="440"/>
          </w:pPr>
          <w:r>
            <w:fldChar w:fldCharType="begin"/>
          </w:r>
          <w:r>
            <w:instrText xml:space="preserve"> HYPERLINK \l "_Toc20690" </w:instrText>
          </w:r>
          <w:r>
            <w:fldChar w:fldCharType="separate"/>
          </w:r>
          <w:r>
            <w:t>Arquitectura del software</w:t>
          </w:r>
          <w:r>
            <w:tab/>
          </w:r>
          <w:r>
            <w:fldChar w:fldCharType="begin"/>
          </w:r>
          <w:r>
            <w:instrText xml:space="preserve"> PAGEREF _Toc20690 </w:instrText>
          </w:r>
          <w:r>
            <w:fldChar w:fldCharType="separate"/>
          </w:r>
          <w:r>
            <w:t>5</w:t>
          </w:r>
          <w:r>
            <w:fldChar w:fldCharType="end"/>
          </w:r>
          <w:r>
            <w:fldChar w:fldCharType="end"/>
          </w:r>
        </w:p>
        <w:p>
          <w:pPr>
            <w:pStyle w:val="24"/>
            <w:tabs>
              <w:tab w:val="right" w:leader="dot" w:pos="9070"/>
            </w:tabs>
            <w:ind w:left="440"/>
          </w:pPr>
          <w:r>
            <w:fldChar w:fldCharType="begin"/>
          </w:r>
          <w:r>
            <w:instrText xml:space="preserve"> HYPERLINK \l "_Toc15739" </w:instrText>
          </w:r>
          <w:r>
            <w:fldChar w:fldCharType="separate"/>
          </w:r>
          <w:r>
            <w:t>Tecnologías utilizadas</w:t>
          </w:r>
          <w:r>
            <w:tab/>
          </w:r>
          <w:r>
            <w:fldChar w:fldCharType="begin"/>
          </w:r>
          <w:r>
            <w:instrText xml:space="preserve"> PAGEREF _Toc15739 </w:instrText>
          </w:r>
          <w:r>
            <w:fldChar w:fldCharType="separate"/>
          </w:r>
          <w:r>
            <w:t>5</w:t>
          </w:r>
          <w:r>
            <w:fldChar w:fldCharType="end"/>
          </w:r>
          <w:r>
            <w:fldChar w:fldCharType="end"/>
          </w:r>
        </w:p>
        <w:p>
          <w:pPr>
            <w:pStyle w:val="24"/>
            <w:tabs>
              <w:tab w:val="right" w:leader="dot" w:pos="9070"/>
            </w:tabs>
            <w:ind w:left="440"/>
          </w:pPr>
          <w:r>
            <w:fldChar w:fldCharType="begin"/>
          </w:r>
          <w:r>
            <w:instrText xml:space="preserve"> HYPERLINK \l "_Toc29814" </w:instrText>
          </w:r>
          <w:r>
            <w:fldChar w:fldCharType="separate"/>
          </w:r>
          <w:r>
            <w:t>Descripción específica de la solución aportada</w:t>
          </w:r>
          <w:r>
            <w:tab/>
          </w:r>
          <w:r>
            <w:fldChar w:fldCharType="begin"/>
          </w:r>
          <w:r>
            <w:instrText xml:space="preserve"> PAGEREF _Toc29814 </w:instrText>
          </w:r>
          <w:r>
            <w:fldChar w:fldCharType="separate"/>
          </w:r>
          <w:r>
            <w:t>5</w:t>
          </w:r>
          <w:r>
            <w:fldChar w:fldCharType="end"/>
          </w:r>
          <w:r>
            <w:fldChar w:fldCharType="end"/>
          </w:r>
        </w:p>
        <w:p>
          <w:pPr>
            <w:pStyle w:val="23"/>
            <w:tabs>
              <w:tab w:val="right" w:leader="dot" w:pos="9070"/>
            </w:tabs>
          </w:pPr>
          <w:r>
            <w:fldChar w:fldCharType="begin"/>
          </w:r>
          <w:r>
            <w:instrText xml:space="preserve"> HYPERLINK \l "_Toc3092" </w:instrText>
          </w:r>
          <w:r>
            <w:fldChar w:fldCharType="separate"/>
          </w:r>
          <w:r>
            <w:t>Conclusiones</w:t>
          </w:r>
          <w:r>
            <w:tab/>
          </w:r>
          <w:r>
            <w:fldChar w:fldCharType="begin"/>
          </w:r>
          <w:r>
            <w:instrText xml:space="preserve"> PAGEREF _Toc3092 </w:instrText>
          </w:r>
          <w:r>
            <w:fldChar w:fldCharType="separate"/>
          </w:r>
          <w:r>
            <w:t>5</w:t>
          </w:r>
          <w:r>
            <w:fldChar w:fldCharType="end"/>
          </w:r>
          <w:r>
            <w:fldChar w:fldCharType="end"/>
          </w:r>
        </w:p>
        <w:p>
          <w:pPr>
            <w:pStyle w:val="23"/>
            <w:tabs>
              <w:tab w:val="right" w:leader="dot" w:pos="9070"/>
            </w:tabs>
          </w:pPr>
          <w:r>
            <w:fldChar w:fldCharType="begin"/>
          </w:r>
          <w:r>
            <w:instrText xml:space="preserve"> HYPERLINK \l "_Toc13633" </w:instrText>
          </w:r>
          <w:r>
            <w:fldChar w:fldCharType="separate"/>
          </w:r>
          <w:r>
            <w:t>Líneas de futura investigación</w:t>
          </w:r>
          <w:r>
            <w:tab/>
          </w:r>
          <w:r>
            <w:fldChar w:fldCharType="begin"/>
          </w:r>
          <w:r>
            <w:instrText xml:space="preserve"> PAGEREF _Toc13633 </w:instrText>
          </w:r>
          <w:r>
            <w:fldChar w:fldCharType="separate"/>
          </w:r>
          <w:r>
            <w:t>6</w:t>
          </w:r>
          <w:r>
            <w:fldChar w:fldCharType="end"/>
          </w:r>
          <w:r>
            <w:fldChar w:fldCharType="end"/>
          </w:r>
        </w:p>
        <w:p>
          <w:pPr>
            <w:pStyle w:val="23"/>
            <w:tabs>
              <w:tab w:val="right" w:leader="dot" w:pos="9070"/>
            </w:tabs>
          </w:pPr>
          <w:r>
            <w:fldChar w:fldCharType="begin"/>
          </w:r>
          <w:r>
            <w:instrText xml:space="preserve"> HYPERLINK \l "_Toc14485" </w:instrText>
          </w:r>
          <w:r>
            <w:fldChar w:fldCharType="separate"/>
          </w:r>
          <w:r>
            <w:t>Bibliografía</w:t>
          </w:r>
          <w:r>
            <w:tab/>
          </w:r>
          <w:r>
            <w:fldChar w:fldCharType="begin"/>
          </w:r>
          <w:r>
            <w:instrText xml:space="preserve"> PAGEREF _Toc14485 </w:instrText>
          </w:r>
          <w:r>
            <w:fldChar w:fldCharType="separate"/>
          </w:r>
          <w:r>
            <w:t>6</w:t>
          </w:r>
          <w:r>
            <w:fldChar w:fldCharType="end"/>
          </w:r>
          <w:r>
            <w:fldChar w:fldCharType="end"/>
          </w:r>
        </w:p>
        <w:p>
          <w:pPr>
            <w:pStyle w:val="23"/>
            <w:tabs>
              <w:tab w:val="right" w:leader="dot" w:pos="9070"/>
            </w:tabs>
          </w:pPr>
          <w:r>
            <w:fldChar w:fldCharType="begin"/>
          </w:r>
          <w:r>
            <w:instrText xml:space="preserve"> HYPERLINK \l "_Toc1335" </w:instrText>
          </w:r>
          <w:r>
            <w:fldChar w:fldCharType="separate"/>
          </w:r>
          <w:r>
            <w:t>Anexos</w:t>
          </w:r>
          <w:r>
            <w:tab/>
          </w:r>
          <w:r>
            <w:fldChar w:fldCharType="begin"/>
          </w:r>
          <w:r>
            <w:instrText xml:space="preserve"> PAGEREF _Toc1335 </w:instrText>
          </w:r>
          <w:r>
            <w:fldChar w:fldCharType="separate"/>
          </w:r>
          <w:r>
            <w:t>6</w:t>
          </w:r>
          <w:r>
            <w:fldChar w:fldCharType="end"/>
          </w:r>
          <w:r>
            <w:fldChar w:fldCharType="end"/>
          </w:r>
        </w:p>
        <w:p>
          <w:r>
            <w:fldChar w:fldCharType="end"/>
          </w:r>
          <w:commentRangeEnd w:id="2"/>
          <w:r>
            <w:rPr>
              <w:rStyle w:val="12"/>
            </w:rPr>
            <w:commentReference w:id="2"/>
          </w:r>
        </w:p>
      </w:sdtContent>
    </w:sdt>
    <w:p>
      <w:r>
        <w:br w:type="page"/>
      </w:r>
    </w:p>
    <w:p>
      <w:pPr>
        <w:pStyle w:val="2"/>
        <w:numPr>
          <w:ilvl w:val="0"/>
          <w:numId w:val="1"/>
        </w:numPr>
        <w:rPr>
          <w:ins w:id="71" w:author="Usuario de Microsoft Office" w:date="2020-11-16T16:52:00Z"/>
          <w:lang w:val="es-ES"/>
        </w:rPr>
        <w:pPrChange w:id="70" w:author="Usuario de Microsoft Office" w:date="2020-11-16T16:53:00Z">
          <w:pPr>
            <w:pStyle w:val="2"/>
          </w:pPr>
        </w:pPrChange>
      </w:pPr>
      <w:commentRangeStart w:id="3"/>
      <w:bookmarkStart w:id="4" w:name="_Toc8455"/>
      <w:bookmarkStart w:id="5" w:name="_Toc31403"/>
      <w:r>
        <w:rPr>
          <w:lang w:val="es-ES"/>
        </w:rPr>
        <w:t>Introducción</w:t>
      </w:r>
      <w:bookmarkEnd w:id="4"/>
      <w:bookmarkEnd w:id="5"/>
      <w:commentRangeEnd w:id="3"/>
      <w:r>
        <w:rPr>
          <w:rStyle w:val="12"/>
          <w:rFonts w:eastAsiaTheme="minorHAnsi" w:cstheme="minorBidi"/>
          <w:b w:val="0"/>
          <w:bCs w:val="0"/>
          <w:iCs w:val="0"/>
          <w:lang w:val="es-ES" w:bidi="ar-SA"/>
        </w:rPr>
        <w:commentReference w:id="3"/>
      </w:r>
    </w:p>
    <w:p>
      <w:pPr>
        <w:pStyle w:val="28"/>
        <w:numPr>
          <w:ilvl w:val="1"/>
          <w:numId w:val="1"/>
        </w:numPr>
        <w:rPr>
          <w:ins w:id="72" w:author="Usuario de Microsoft Office" w:date="2020-11-16T16:53:00Z"/>
          <w:lang w:bidi="en-US"/>
        </w:rPr>
      </w:pPr>
      <w:ins w:id="73" w:author="Usuario de Microsoft Office" w:date="2020-11-16T16:52:00Z">
        <w:r>
          <w:rPr>
            <w:lang w:bidi="en-US"/>
          </w:rPr>
          <w:t>Justificación del tema elegido</w:t>
        </w:r>
      </w:ins>
    </w:p>
    <w:p>
      <w:pPr>
        <w:pStyle w:val="28"/>
        <w:numPr>
          <w:ilvl w:val="1"/>
          <w:numId w:val="1"/>
        </w:numPr>
        <w:rPr>
          <w:ins w:id="74" w:author="Usuario de Microsoft Office" w:date="2020-11-16T16:53:00Z"/>
          <w:lang w:bidi="en-US"/>
        </w:rPr>
      </w:pPr>
      <w:ins w:id="75" w:author="Usuario de Microsoft Office" w:date="2020-11-16T16:52:00Z">
        <w:r>
          <w:rPr>
            <w:lang w:bidi="en-US"/>
          </w:rPr>
          <w:t>Problema y finalidad del trabajo</w:t>
        </w:r>
      </w:ins>
    </w:p>
    <w:p>
      <w:pPr>
        <w:pStyle w:val="28"/>
        <w:numPr>
          <w:ilvl w:val="1"/>
          <w:numId w:val="1"/>
        </w:numPr>
        <w:rPr>
          <w:lang w:bidi="en-US"/>
        </w:rPr>
        <w:pPrChange w:id="76" w:author="Usuario de Microsoft Office" w:date="2020-11-16T16:52:00Z">
          <w:pPr>
            <w:pStyle w:val="2"/>
          </w:pPr>
        </w:pPrChange>
      </w:pPr>
      <w:ins w:id="77" w:author="Usuario de Microsoft Office" w:date="2020-11-16T16:52:00Z">
        <w:r>
          <w:rPr>
            <w:lang w:bidi="en-US"/>
          </w:rPr>
          <w:t>Objetivos (princi</w:t>
        </w:r>
      </w:ins>
      <w:ins w:id="78" w:author="Usuario de Microsoft Office" w:date="2020-11-16T16:53:00Z">
        <w:r>
          <w:rPr>
            <w:lang w:bidi="en-US"/>
          </w:rPr>
          <w:t>pal/es y parciales)</w:t>
        </w:r>
      </w:ins>
    </w:p>
    <w:p>
      <w:pPr>
        <w:pStyle w:val="2"/>
        <w:numPr>
          <w:ilvl w:val="0"/>
          <w:numId w:val="1"/>
        </w:numPr>
        <w:rPr>
          <w:ins w:id="80" w:author="Usuario de Microsoft Office" w:date="2020-11-16T16:56:00Z"/>
          <w:lang w:val="es-ES"/>
        </w:rPr>
        <w:pPrChange w:id="79" w:author="Usuario de Microsoft Office" w:date="2020-11-16T16:56:00Z">
          <w:pPr>
            <w:pStyle w:val="2"/>
          </w:pPr>
        </w:pPrChange>
      </w:pPr>
      <w:ins w:id="81" w:author="Usuario de Microsoft Office" w:date="2020-11-16T16:56:00Z">
        <w:bookmarkStart w:id="6" w:name="_Toc6605"/>
        <w:bookmarkStart w:id="7" w:name="_Toc625"/>
        <w:r>
          <w:rPr>
            <w:lang w:val="es-ES"/>
          </w:rPr>
          <w:t>Marco teórico</w:t>
        </w:r>
      </w:ins>
    </w:p>
    <w:p>
      <w:pPr>
        <w:pStyle w:val="2"/>
        <w:numPr>
          <w:ilvl w:val="0"/>
          <w:numId w:val="1"/>
        </w:numPr>
        <w:rPr>
          <w:lang w:val="es-ES"/>
        </w:rPr>
        <w:pPrChange w:id="82" w:author="Usuario de Microsoft Office" w:date="2020-11-16T16:56:00Z">
          <w:pPr>
            <w:pStyle w:val="2"/>
          </w:pPr>
        </w:pPrChange>
      </w:pPr>
      <w:r>
        <w:rPr>
          <w:lang w:val="es-ES"/>
        </w:rPr>
        <w:t>Contexto general</w:t>
      </w:r>
      <w:bookmarkEnd w:id="6"/>
      <w:bookmarkEnd w:id="7"/>
    </w:p>
    <w:p>
      <w:pPr>
        <w:pStyle w:val="3"/>
      </w:pPr>
      <w:bookmarkStart w:id="8" w:name="_Toc11029"/>
      <w:r>
        <w:t>Análisis del contexto</w:t>
      </w:r>
      <w:bookmarkEnd w:id="8"/>
    </w:p>
    <w:p>
      <w:r>
        <w:t xml:space="preserve">En el último año </w:t>
      </w:r>
      <w:commentRangeStart w:id="4"/>
      <w:r>
        <w:t xml:space="preserve">hemos visto </w:t>
      </w:r>
      <w:commentRangeEnd w:id="4"/>
      <w:r>
        <w:rPr>
          <w:rStyle w:val="12"/>
        </w:rPr>
        <w:commentReference w:id="4"/>
      </w:r>
      <w:r>
        <w:t>como la digitalización de los negocios se ha acelerado debido a la crisis provocada por el COVID-19. Previo a esto, muchos negocios pequeños se resistían a hacer uso de herramientas tecnológicas o usarlas para más funciones que las que consideraban estrictamente necesarias. Dicha resistencia viene provocada, muchas veces, por el miedo, tanto por parte del empresario como de los empleados, a que el cambio conlleve demasiados cambios en los procesos y la metodología de trabajo, a que haya más rigor y supervisión, a que las tecnologías no se adapten parcial o totalmente al negocio o a que los gastos de la implantación sean mayores que los beneficios.</w:t>
      </w:r>
    </w:p>
    <w:p>
      <w:pPr>
        <w:rPr>
          <w:i/>
          <w:iCs/>
          <w:color w:val="FF0000"/>
        </w:rPr>
      </w:pPr>
      <w:r>
        <w:rPr>
          <w:i/>
          <w:iCs/>
          <w:color w:val="FF0000"/>
        </w:rPr>
        <w:t>Referenciar en la bibliografia: https://www.itreseller.es/pyme/2019/09/como-afrontan-las-pymes-la-resistencia-al-cambio-en-su-digitalizacion</w:t>
      </w:r>
    </w:p>
    <w:p>
      <w:r>
        <w:t xml:space="preserve">En España, el sector de la restauración constituye una parte muy importante, no solo del tejido empresarial, sino de la vida social y comunitaria. </w:t>
      </w:r>
      <w:commentRangeStart w:id="5"/>
      <w:r>
        <w:t>Entre un 40-45% de la clientela de servicios y productos hosteleros se asocia con vida social.</w:t>
      </w:r>
      <w:commentRangeEnd w:id="5"/>
      <w:r>
        <w:rPr>
          <w:rStyle w:val="12"/>
        </w:rPr>
        <w:commentReference w:id="5"/>
      </w:r>
      <w:r>
        <w:t xml:space="preserve"> En su papel dentro del tejido empresarial, cabe destacar que en 2017 </w:t>
      </w:r>
      <w:commentRangeStart w:id="6"/>
      <w:r>
        <w:t>se calculó su aportación al PIB nacional en un 5,5% y un porcentaje del 6,5% del empleo nacional (1,2-1,3 millones de empleados, dependiendo de la temporada).</w:t>
      </w:r>
      <w:commentRangeEnd w:id="6"/>
      <w:r>
        <w:rPr>
          <w:rStyle w:val="12"/>
        </w:rPr>
        <w:commentReference w:id="6"/>
      </w:r>
      <w:r>
        <w:t xml:space="preserve"> </w:t>
      </w:r>
      <w:commentRangeStart w:id="7"/>
      <w:r>
        <w:t xml:space="preserve">Cepyme </w:t>
      </w:r>
      <w:commentRangeEnd w:id="7"/>
      <w:r>
        <w:rPr>
          <w:rStyle w:val="12"/>
        </w:rPr>
        <w:commentReference w:id="7"/>
      </w:r>
      <w:r>
        <w:t xml:space="preserve">calcula que la restauración supone casi el 1,3% de los empleos generados por las PYMES afiliadas. Dentro de este sector distinguen distintas tipologías de negocios como: bares, cafeterías - restaurantes, </w:t>
      </w:r>
      <w:r>
        <w:rPr>
          <w:i/>
          <w:iCs/>
        </w:rPr>
        <w:t xml:space="preserve">caterings </w:t>
      </w:r>
      <w:r>
        <w:t xml:space="preserve">y colectividades.  </w:t>
      </w:r>
    </w:p>
    <w:p>
      <w:pPr>
        <w:ind w:left="110" w:hanging="110" w:hangingChars="50"/>
        <w:jc w:val="left"/>
        <w:rPr>
          <w:i/>
          <w:iCs/>
          <w:color w:val="FF0000"/>
        </w:rPr>
      </w:pPr>
      <w:r>
        <w:rPr>
          <w:i/>
          <w:iCs/>
          <w:color w:val="FF0000"/>
        </w:rPr>
        <w:t xml:space="preserve">Referenciar en la bibliografia: </w:t>
      </w:r>
      <w:r>
        <w:fldChar w:fldCharType="begin"/>
      </w:r>
      <w:r>
        <w:instrText xml:space="preserve"> HYPERLINK "https://www.mercasa.es/media/publicaciones/251/El%20sector%20de%20la%20restauracion%20en%20Espana-%20FEHR.pdf" </w:instrText>
      </w:r>
      <w:r>
        <w:fldChar w:fldCharType="separate"/>
      </w:r>
      <w:r>
        <w:rPr>
          <w:rStyle w:val="13"/>
          <w:i/>
          <w:iCs/>
          <w:color w:val="FF0000"/>
        </w:rPr>
        <w:t>https://www.mercasa.es/media/publicaciones/251/El%20sector%20de%20la%20restauracion%20en%20Espana-%20FEHR.pdf</w:t>
      </w:r>
      <w:r>
        <w:rPr>
          <w:rStyle w:val="13"/>
          <w:i/>
          <w:iCs/>
          <w:color w:val="FF0000"/>
        </w:rPr>
        <w:fldChar w:fldCharType="end"/>
      </w:r>
    </w:p>
    <w:p>
      <w:pPr>
        <w:ind w:left="110" w:hanging="110" w:hangingChars="50"/>
        <w:jc w:val="left"/>
        <w:rPr>
          <w:i/>
          <w:iCs/>
          <w:color w:val="FF0000"/>
        </w:rPr>
      </w:pPr>
      <w:r>
        <w:rPr>
          <w:i/>
          <w:iCs/>
          <w:color w:val="FF0000"/>
        </w:rPr>
        <w:t>https://www.cepyme.es/wp-content/uploads/2018/02/Bolet%C3%ADn-anual-de-Empleo-en-las-Pymes-2017.pdf</w:t>
      </w:r>
    </w:p>
    <w:p>
      <w:r>
        <w:t xml:space="preserve">No cabe duda de que la situación provocada por </w:t>
      </w:r>
      <w:del w:id="83" w:author="Usuario de Microsoft Office" w:date="2020-11-16T16:36:00Z">
        <w:r>
          <w:rPr/>
          <w:delText xml:space="preserve">el </w:delText>
        </w:r>
      </w:del>
      <w:ins w:id="84" w:author="Usuario de Microsoft Office" w:date="2020-11-16T16:36:00Z">
        <w:r>
          <w:rPr/>
          <w:t xml:space="preserve">la </w:t>
        </w:r>
      </w:ins>
      <w:r>
        <w:t xml:space="preserve">COVID-19 ha sido un  duro golpe para el sector; </w:t>
      </w:r>
      <w:commentRangeStart w:id="8"/>
      <w:r>
        <w:t>se calcula una bajada en las ventas del sector de más de 4300 millones de euros comparando el periodo del 15 de marzo al 30 de abril con el del año 2019</w:t>
      </w:r>
      <w:commentRangeEnd w:id="8"/>
      <w:r>
        <w:rPr>
          <w:rStyle w:val="12"/>
        </w:rPr>
        <w:commentReference w:id="8"/>
      </w:r>
      <w:r>
        <w:t>. Los más afectados han sido los restaurantes, a los que corresponde el 50% de la cifra, y los bares y cafeterías, a los que corresponde el 30% de la misma.</w:t>
      </w:r>
    </w:p>
    <w:p>
      <w:pPr>
        <w:rPr>
          <w:i/>
          <w:iCs/>
          <w:color w:val="FF0000"/>
        </w:rPr>
      </w:pPr>
      <w:r>
        <w:rPr>
          <w:i/>
          <w:iCs/>
          <w:color w:val="FF0000"/>
        </w:rPr>
        <w:t>Referenciar en la bibliografia: https://es.statista.com/estadisticas/1126190/covid-19-reparto-de-la-caida-de-ventas-en-la-restauracion-en-espana/</w:t>
      </w:r>
    </w:p>
    <w:p>
      <w:pPr>
        <w:rPr>
          <w:b/>
          <w:bCs/>
          <w:color w:val="00B050"/>
        </w:rPr>
      </w:pPr>
      <w:r>
        <w:rPr>
          <w:b/>
          <w:bCs/>
          <w:color w:val="00B050"/>
        </w:rPr>
        <w:t>(Buscar comparativa del impacto COVID entre los negocios ya digitalizados y los que no)</w:t>
      </w:r>
    </w:p>
    <w:p>
      <w:r>
        <w:t>Sin duda, esta situación ha hecho reaccionar a muchos negocios dentro del sector que se han animado a tomar medidas para combatir las circunstancias actuales. Se habla de que en los primeros 3 meses desde el primer estado de alarma (18 de marzo) España ha avanzado 5 años en cuanto digitalización se refiere.</w:t>
      </w:r>
    </w:p>
    <w:p>
      <w:pPr>
        <w:jc w:val="left"/>
      </w:pPr>
      <w:r>
        <w:rPr>
          <w:i/>
          <w:iCs/>
          <w:color w:val="FF0000"/>
        </w:rPr>
        <w:t xml:space="preserve">Referenciar en la bibliografia: </w:t>
      </w:r>
      <w:r>
        <w:fldChar w:fldCharType="begin"/>
      </w:r>
      <w:r>
        <w:instrText xml:space="preserve"> HYPERLINK "https://www.elmundo.es/promociones/native/2020/07/03st/index.html" </w:instrText>
      </w:r>
      <w:r>
        <w:fldChar w:fldCharType="separate"/>
      </w:r>
      <w:r>
        <w:rPr>
          <w:rStyle w:val="13"/>
          <w:i/>
          <w:iCs/>
          <w:color w:val="FF0000"/>
        </w:rPr>
        <w:t>https://www.elmundo.es/promociones/native/2020/07/03st/index.html</w:t>
      </w:r>
      <w:r>
        <w:rPr>
          <w:rStyle w:val="13"/>
          <w:i/>
          <w:iCs/>
          <w:color w:val="FF0000"/>
        </w:rPr>
        <w:fldChar w:fldCharType="end"/>
      </w:r>
    </w:p>
    <w:p>
      <w:r>
        <w:t>Las herramientas digitales adoptadas en el sector hostelero son diversas:</w:t>
      </w:r>
    </w:p>
    <w:p>
      <w:pPr>
        <w:numPr>
          <w:ilvl w:val="0"/>
          <w:numId w:val="2"/>
        </w:numPr>
      </w:pPr>
      <w:r>
        <w:t xml:space="preserve">Algunos negocios han desarrollado (o terminado de desarrollar) herramientas de gestión de pedidos </w:t>
      </w:r>
      <w:r>
        <w:rPr>
          <w:i/>
          <w:iCs/>
        </w:rPr>
        <w:t xml:space="preserve">online, </w:t>
      </w:r>
      <w:r>
        <w:t xml:space="preserve">que facilitan mucho la posibilidad de pedidos a domicilio o de recogida en el propio local. </w:t>
      </w:r>
    </w:p>
    <w:p>
      <w:pPr>
        <w:numPr>
          <w:ilvl w:val="0"/>
          <w:numId w:val="2"/>
        </w:numPr>
      </w:pPr>
      <w:r>
        <w:t xml:space="preserve">Muchos han optado por servicios de </w:t>
      </w:r>
      <w:r>
        <w:rPr>
          <w:i/>
          <w:iCs/>
        </w:rPr>
        <w:t xml:space="preserve">delivery, </w:t>
      </w:r>
      <w:r>
        <w:t>como Deliveroo o Glovo,</w:t>
      </w:r>
      <w:r>
        <w:rPr>
          <w:i/>
          <w:iCs/>
        </w:rPr>
        <w:t xml:space="preserve"> </w:t>
      </w:r>
      <w:r>
        <w:t>que ya son conocidos entre el público y tienen plataformas ya en funcionamiento y que ofrecen unas ciertas garantías.</w:t>
      </w:r>
    </w:p>
    <w:p>
      <w:pPr>
        <w:numPr>
          <w:ilvl w:val="0"/>
          <w:numId w:val="2"/>
        </w:numPr>
      </w:pPr>
      <w:r>
        <w:t>En general, la mayor parte de los negocios ha decidido mejorar su presencia en la red publicando páginas web y/o ampliando sus redes sociales.</w:t>
      </w:r>
    </w:p>
    <w:p>
      <w:pPr>
        <w:numPr>
          <w:ilvl w:val="0"/>
          <w:numId w:val="2"/>
        </w:numPr>
      </w:pPr>
      <w:r>
        <w:t>La gran mayoría tiene su carta digitalizada y genera un código QR para que el cliente pueda navegar a la misma.</w:t>
      </w:r>
    </w:p>
    <w:p>
      <w:r>
        <w:t>En referencia a esta última herramienta, llama la atención de que, a pesar de ser un paso muy grande a hacia la digitalización, en la totalidad de casos observados mantiene el característico estatismo de las cartas o menús tradicionales. Es decir, no son cartas dinámicas, que puedan variar por ejemplo si surge una incidencia en cocina o si ya no hay disponibilidad de un producto ofertado, si no que, la mayor parte de veces, suele ser un documento subido a la pagina web del negocio o texto incrustado en la web.</w:t>
      </w:r>
    </w:p>
    <w:p>
      <w:r>
        <w:t>Tanto es así que se ha observado que el número de establecimientos que informan aparte de su oferta de “fuera de carta” ha subido.</w:t>
      </w:r>
    </w:p>
    <w:p>
      <w:r>
        <w:rPr>
          <w:color w:val="00B050"/>
        </w:rPr>
        <w:t>(Incluir teoría de marketing detrás del fuera de carta y porque el abuso no es bueno)</w:t>
      </w:r>
    </w:p>
    <w:p>
      <w:r>
        <w:t xml:space="preserve">Este proyecto propone una solución para dinamizar las cartas y menús en función de lo que esté pasando en ese momento </w:t>
      </w:r>
      <w:bookmarkStart w:id="30" w:name="_GoBack"/>
      <w:bookmarkEnd w:id="30"/>
    </w:p>
    <w:p>
      <w:pPr>
        <w:pStyle w:val="3"/>
        <w:rPr>
          <w:del w:id="85" w:author="Usuario de Microsoft Office" w:date="2020-11-16T16:57:00Z"/>
        </w:rPr>
      </w:pPr>
      <w:del w:id="86" w:author="Usuario de Microsoft Office" w:date="2020-11-16T16:57:00Z">
        <w:bookmarkStart w:id="9" w:name="_Toc25839"/>
        <w:r>
          <w:rPr/>
          <w:delText>Estado del Arte</w:delText>
        </w:r>
        <w:bookmarkEnd w:id="9"/>
      </w:del>
    </w:p>
    <w:p>
      <w:pPr>
        <w:rPr>
          <w:del w:id="87" w:author="Usuario de Microsoft Office" w:date="2020-11-16T16:57:00Z"/>
        </w:rPr>
      </w:pPr>
    </w:p>
    <w:p>
      <w:pPr>
        <w:pStyle w:val="3"/>
        <w:rPr>
          <w:del w:id="88" w:author="Usuario de Microsoft Office" w:date="2020-11-16T16:57:00Z"/>
        </w:rPr>
      </w:pPr>
      <w:del w:id="89" w:author="Usuario de Microsoft Office" w:date="2020-11-16T16:57:00Z">
        <w:bookmarkStart w:id="10" w:name="_Toc3267"/>
        <w:r>
          <w:rPr/>
          <w:delText>Objetivos</w:delText>
        </w:r>
        <w:bookmarkEnd w:id="10"/>
      </w:del>
    </w:p>
    <w:p>
      <w:pPr>
        <w:pStyle w:val="4"/>
        <w:rPr>
          <w:del w:id="90" w:author="Usuario de Microsoft Office" w:date="2020-11-16T16:57:00Z"/>
        </w:rPr>
      </w:pPr>
      <w:del w:id="91" w:author="Usuario de Microsoft Office" w:date="2020-11-16T16:57:00Z">
        <w:bookmarkStart w:id="11" w:name="_Toc782"/>
        <w:r>
          <w:rPr/>
          <w:delText>Principales</w:delText>
        </w:r>
        <w:bookmarkEnd w:id="11"/>
      </w:del>
    </w:p>
    <w:p>
      <w:pPr>
        <w:pStyle w:val="4"/>
        <w:rPr>
          <w:del w:id="92" w:author="Usuario de Microsoft Office" w:date="2020-11-16T16:57:00Z"/>
        </w:rPr>
      </w:pPr>
      <w:del w:id="93" w:author="Usuario de Microsoft Office" w:date="2020-11-16T16:57:00Z">
        <w:bookmarkStart w:id="12" w:name="_Toc19718"/>
        <w:r>
          <w:rPr/>
          <w:delText>Parciales</w:delText>
        </w:r>
        <w:bookmarkEnd w:id="12"/>
      </w:del>
    </w:p>
    <w:p>
      <w:pPr>
        <w:pStyle w:val="3"/>
        <w:rPr>
          <w:del w:id="94" w:author="Usuario de Microsoft Office" w:date="2020-11-16T16:57:00Z"/>
        </w:rPr>
      </w:pPr>
      <w:del w:id="95" w:author="Usuario de Microsoft Office" w:date="2020-11-16T16:57:00Z">
        <w:bookmarkStart w:id="13" w:name="_Toc17924"/>
        <w:r>
          <w:rPr/>
          <w:delText>Estructura del trabajo</w:delText>
        </w:r>
        <w:bookmarkEnd w:id="13"/>
      </w:del>
    </w:p>
    <w:p>
      <w:pPr>
        <w:pStyle w:val="2"/>
        <w:rPr>
          <w:lang w:val="es-ES"/>
        </w:rPr>
      </w:pPr>
      <w:bookmarkStart w:id="14" w:name="_Toc32265"/>
      <w:bookmarkStart w:id="15" w:name="_Toc22260"/>
      <w:r>
        <w:rPr>
          <w:lang w:val="es-ES"/>
        </w:rPr>
        <w:t>Aportación específica</w:t>
      </w:r>
      <w:bookmarkEnd w:id="14"/>
      <w:bookmarkEnd w:id="15"/>
      <w:ins w:id="96" w:author="Usuario de Microsoft Office" w:date="2020-11-16T16:57:00Z">
        <w:r>
          <w:rPr>
            <w:lang w:val="es-ES"/>
          </w:rPr>
          <w:t xml:space="preserve"> (Desarrollo de la propuesta)</w:t>
        </w:r>
      </w:ins>
    </w:p>
    <w:p>
      <w:pPr>
        <w:pStyle w:val="3"/>
      </w:pPr>
      <w:bookmarkStart w:id="16" w:name="_Toc13808"/>
      <w:r>
        <w:t>Descripción general</w:t>
      </w:r>
      <w:bookmarkEnd w:id="16"/>
    </w:p>
    <w:p>
      <w:pPr>
        <w:pStyle w:val="3"/>
      </w:pPr>
      <w:bookmarkStart w:id="17" w:name="_Toc21381"/>
      <w:r>
        <w:t>Recogida de requisitos</w:t>
      </w:r>
      <w:bookmarkEnd w:id="17"/>
    </w:p>
    <w:p>
      <w:pPr>
        <w:pStyle w:val="3"/>
      </w:pPr>
      <w:bookmarkStart w:id="18" w:name="_Toc15193"/>
      <w:r>
        <w:t>Metodología</w:t>
      </w:r>
      <w:bookmarkEnd w:id="18"/>
    </w:p>
    <w:p>
      <w:pPr>
        <w:pStyle w:val="3"/>
      </w:pPr>
      <w:bookmarkStart w:id="19" w:name="_Toc20690"/>
      <w:r>
        <w:t>Arquitectura del software</w:t>
      </w:r>
      <w:bookmarkEnd w:id="19"/>
    </w:p>
    <w:p>
      <w:pPr>
        <w:pStyle w:val="3"/>
      </w:pPr>
      <w:bookmarkStart w:id="20" w:name="_Toc15739"/>
      <w:r>
        <w:t>Tecnologías utilizadas</w:t>
      </w:r>
      <w:bookmarkEnd w:id="20"/>
    </w:p>
    <w:p>
      <w:pPr>
        <w:pStyle w:val="3"/>
      </w:pPr>
      <w:bookmarkStart w:id="21" w:name="_Toc29814"/>
      <w:r>
        <w:t>Descripción específica de la solución aportada</w:t>
      </w:r>
      <w:bookmarkEnd w:id="21"/>
    </w:p>
    <w:p>
      <w:pPr>
        <w:pStyle w:val="2"/>
        <w:rPr>
          <w:lang w:val="es-ES"/>
        </w:rPr>
      </w:pPr>
      <w:bookmarkStart w:id="22" w:name="_Toc12037"/>
      <w:bookmarkStart w:id="23" w:name="_Toc3092"/>
      <w:r>
        <w:rPr>
          <w:lang w:val="es-ES"/>
        </w:rPr>
        <w:t>Conclusiones</w:t>
      </w:r>
      <w:bookmarkEnd w:id="22"/>
      <w:bookmarkEnd w:id="23"/>
    </w:p>
    <w:p/>
    <w:p>
      <w:pPr>
        <w:pStyle w:val="2"/>
        <w:rPr>
          <w:lang w:val="es-ES"/>
        </w:rPr>
      </w:pPr>
      <w:bookmarkStart w:id="24" w:name="_Toc6833"/>
      <w:bookmarkStart w:id="25" w:name="_Toc13633"/>
      <w:r>
        <w:rPr>
          <w:lang w:val="es-ES"/>
        </w:rPr>
        <w:t>Líneas de futura investigación</w:t>
      </w:r>
      <w:bookmarkEnd w:id="24"/>
      <w:bookmarkEnd w:id="25"/>
    </w:p>
    <w:p/>
    <w:p>
      <w:pPr>
        <w:pStyle w:val="2"/>
        <w:rPr>
          <w:lang w:val="es-ES"/>
        </w:rPr>
      </w:pPr>
      <w:bookmarkStart w:id="26" w:name="_Toc14485"/>
      <w:bookmarkStart w:id="27" w:name="_Toc21697"/>
      <w:r>
        <w:rPr>
          <w:lang w:val="es-ES"/>
        </w:rPr>
        <w:t>Bibliografía</w:t>
      </w:r>
      <w:bookmarkEnd w:id="26"/>
      <w:bookmarkEnd w:id="27"/>
    </w:p>
    <w:p/>
    <w:p>
      <w:pPr>
        <w:pStyle w:val="2"/>
        <w:rPr>
          <w:lang w:val="es-ES"/>
        </w:rPr>
      </w:pPr>
      <w:bookmarkStart w:id="28" w:name="_Toc25924"/>
      <w:bookmarkStart w:id="29" w:name="_Toc1335"/>
      <w:r>
        <w:rPr>
          <w:lang w:val="es-ES"/>
        </w:rPr>
        <w:t>Anexos</w:t>
      </w:r>
      <w:bookmarkEnd w:id="28"/>
      <w:bookmarkEnd w:id="29"/>
    </w:p>
    <w:sectPr>
      <w:pgSz w:w="11906" w:h="16838"/>
      <w:pgMar w:top="1418" w:right="851" w:bottom="1418" w:left="1985" w:header="709" w:footer="709"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Usuario de Microsoft Office" w:date="2020-11-16T16:15:00Z" w:initials="UdMO">
    <w:p w14:paraId="7DAA2891">
      <w:pPr>
        <w:pStyle w:val="6"/>
      </w:pPr>
      <w:r>
        <w:t>Se debe seguir la plantilla proporcionada por la UNIR en todo momento, para que no haya discrepancias con el formato establecido por la Universidad.</w:t>
      </w:r>
    </w:p>
  </w:comment>
  <w:comment w:id="1" w:author="Usuario de Microsoft Office" w:date="2020-11-16T16:15:00Z" w:initials="UdMO">
    <w:p w14:paraId="20725C2C">
      <w:pPr>
        <w:pStyle w:val="6"/>
      </w:pPr>
      <w:r>
        <w:t>Si no caben Resumen y Abstract en la misma página, mejor que se inicie el Abstract en una nueva.</w:t>
      </w:r>
    </w:p>
  </w:comment>
  <w:comment w:id="2" w:author="Usuario de Microsoft Office" w:date="2020-11-16T16:31:00Z" w:initials="UdMO">
    <w:p w14:paraId="737408B0">
      <w:pPr>
        <w:pStyle w:val="6"/>
      </w:pPr>
      <w:r>
        <w:t>No debe aparecer el Resumen ni el Abstract en el índice, pues van antes del mismo.</w:t>
      </w:r>
    </w:p>
  </w:comment>
  <w:comment w:id="3" w:author="Usuario de Microsoft Office" w:date="2020-11-16T16:23:00Z" w:initials="UdMO">
    <w:p w14:paraId="08DF40A1">
      <w:pPr>
        <w:pStyle w:val="6"/>
      </w:pPr>
      <w:r>
        <w:t>Las secciones deben llevar una enumeración (1. Introducción). Esto lo puedes hacer fácilmente con la plantilla de UNIR. Aplicable al resto de secciones del trabajo.</w:t>
      </w:r>
    </w:p>
  </w:comment>
  <w:comment w:id="4" w:author="Usuario de Microsoft Office" w:date="2020-11-16T16:19:00Z" w:initials="UdMO">
    <w:p w14:paraId="0B7E5840">
      <w:pPr>
        <w:pStyle w:val="6"/>
      </w:pPr>
      <w:r>
        <w:t>Hay que evitar el uso de la primera persona en el trabajo. Siempre se prefiere el uso de formas impersonales como ‘se ha visto’, ‘se ha observado’…</w:t>
      </w:r>
    </w:p>
  </w:comment>
  <w:comment w:id="5" w:author="Usuario de Microsoft Office" w:date="2020-11-16T16:36:00Z" w:initials="UdMO">
    <w:p w14:paraId="5C150093">
      <w:pPr>
        <w:pStyle w:val="6"/>
      </w:pPr>
      <w:r>
        <w:t>Referenciar este dato.</w:t>
      </w:r>
    </w:p>
  </w:comment>
  <w:comment w:id="6" w:author="Usuario de Microsoft Office" w:date="2020-11-16T16:33:00Z" w:initials="UdMO">
    <w:p w14:paraId="5EDF23BF">
      <w:pPr>
        <w:pStyle w:val="6"/>
      </w:pPr>
      <w:r>
        <w:t>Proporcionar la fuente de estos datos.</w:t>
      </w:r>
    </w:p>
  </w:comment>
  <w:comment w:id="7" w:author="Usuario de Microsoft Office" w:date="2020-11-16T16:32:00Z" w:initials="UdMO">
    <w:p w14:paraId="21EF5512">
      <w:pPr>
        <w:pStyle w:val="6"/>
      </w:pPr>
      <w:r>
        <w:t>Hay que insertar la referencia a este dato en el texto (no solo en la bibliografía)</w:t>
      </w:r>
    </w:p>
  </w:comment>
  <w:comment w:id="8" w:author="Usuario de Microsoft Office" w:date="2020-11-16T16:36:00Z" w:initials="UdMO">
    <w:p w14:paraId="0B6E7A6C">
      <w:pPr>
        <w:pStyle w:val="6"/>
      </w:pPr>
      <w:r>
        <w:t>Referencia a este dato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DAA2891" w15:done="0"/>
  <w15:commentEx w15:paraId="20725C2C" w15:done="0"/>
  <w15:commentEx w15:paraId="737408B0" w15:done="0"/>
  <w15:commentEx w15:paraId="08DF40A1" w15:done="0"/>
  <w15:commentEx w15:paraId="0B7E5840" w15:done="0"/>
  <w15:commentEx w15:paraId="5C150093" w15:done="0"/>
  <w15:commentEx w15:paraId="5EDF23BF" w15:done="0"/>
  <w15:commentEx w15:paraId="21EF5512" w15:done="0"/>
  <w15:commentEx w15:paraId="0B6E7A6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988F94"/>
    <w:multiLevelType w:val="singleLevel"/>
    <w:tmpl w:val="FE988F94"/>
    <w:lvl w:ilvl="0" w:tentative="0">
      <w:start w:val="1"/>
      <w:numFmt w:val="bullet"/>
      <w:lvlText w:val=""/>
      <w:lvlJc w:val="left"/>
      <w:pPr>
        <w:tabs>
          <w:tab w:val="left" w:pos="420"/>
        </w:tabs>
        <w:ind w:left="420" w:hanging="420"/>
      </w:pPr>
      <w:rPr>
        <w:rFonts w:hint="default" w:ascii="Wingdings" w:hAnsi="Wingdings"/>
      </w:rPr>
    </w:lvl>
  </w:abstractNum>
  <w:abstractNum w:abstractNumId="1">
    <w:nsid w:val="4B6701A1"/>
    <w:multiLevelType w:val="multilevel"/>
    <w:tmpl w:val="4B6701A1"/>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Usuario de Microsoft Office">
    <w15:presenceInfo w15:providerId="None" w15:userId="Usuario de Microsoft Off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val="1"/>
  <w:documentProtection w:enforcement="0"/>
  <w:defaultTabStop w:val="708"/>
  <w:hyphenationZone w:val="425"/>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A2D"/>
    <w:rsid w:val="00052BE9"/>
    <w:rsid w:val="000E57CB"/>
    <w:rsid w:val="00150A74"/>
    <w:rsid w:val="0020641E"/>
    <w:rsid w:val="00236DCD"/>
    <w:rsid w:val="003058F4"/>
    <w:rsid w:val="00320A2D"/>
    <w:rsid w:val="003416DB"/>
    <w:rsid w:val="0046398F"/>
    <w:rsid w:val="00495C16"/>
    <w:rsid w:val="004A202D"/>
    <w:rsid w:val="004E0A99"/>
    <w:rsid w:val="00532CB0"/>
    <w:rsid w:val="005D77AF"/>
    <w:rsid w:val="0065215E"/>
    <w:rsid w:val="006A23CA"/>
    <w:rsid w:val="00756C55"/>
    <w:rsid w:val="00794CC6"/>
    <w:rsid w:val="0085681F"/>
    <w:rsid w:val="00862964"/>
    <w:rsid w:val="008776F8"/>
    <w:rsid w:val="00900338"/>
    <w:rsid w:val="009578E0"/>
    <w:rsid w:val="00973064"/>
    <w:rsid w:val="00982DF5"/>
    <w:rsid w:val="00A4453D"/>
    <w:rsid w:val="00A51957"/>
    <w:rsid w:val="00A53974"/>
    <w:rsid w:val="00BE0532"/>
    <w:rsid w:val="00C431AD"/>
    <w:rsid w:val="00CF68F5"/>
    <w:rsid w:val="00F14705"/>
    <w:rsid w:val="023D2E48"/>
    <w:rsid w:val="0A231202"/>
    <w:rsid w:val="128C38A6"/>
    <w:rsid w:val="13985B0E"/>
    <w:rsid w:val="2F1D38CA"/>
    <w:rsid w:val="308C4464"/>
    <w:rsid w:val="37456AD9"/>
    <w:rsid w:val="3C257820"/>
    <w:rsid w:val="585113FF"/>
    <w:rsid w:val="5E1C2464"/>
  </w:rsids>
  <m:mathPr>
    <m:mathFont m:val="Cambria Math"/>
    <m:brkBin m:val="before"/>
    <m:brkBinSub m:val="--"/>
    <m:smallFrac m:val="0"/>
    <m:dispDef/>
    <m:lMargin m:val="0"/>
    <m:rMargin m:val="0"/>
    <m:defJc m:val="centerGroup"/>
    <m:wrapIndent m:val="1440"/>
    <m:intLim m:val="subSup"/>
    <m:naryLim m:val="undOvr"/>
  </m:mathPr>
  <w:doNotAutoCompressPictures/>
  <w:themeFontLang w:val="es-E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99" w:semiHidden="0" w:name="List Paragraph"/>
  </w:latentStyles>
  <w:style w:type="paragraph" w:default="1" w:styleId="1">
    <w:name w:val="Normal"/>
    <w:qFormat/>
    <w:uiPriority w:val="0"/>
    <w:pPr>
      <w:spacing w:after="200" w:line="360" w:lineRule="auto"/>
      <w:jc w:val="both"/>
    </w:pPr>
    <w:rPr>
      <w:rFonts w:ascii="Arial" w:hAnsi="Arial" w:eastAsiaTheme="minorHAnsi" w:cstheme="minorBidi"/>
      <w:sz w:val="22"/>
      <w:szCs w:val="22"/>
      <w:lang w:val="es-ES" w:eastAsia="en-US" w:bidi="ar-SA"/>
    </w:rPr>
  </w:style>
  <w:style w:type="paragraph" w:styleId="2">
    <w:name w:val="heading 1"/>
    <w:basedOn w:val="1"/>
    <w:next w:val="1"/>
    <w:link w:val="20"/>
    <w:qFormat/>
    <w:uiPriority w:val="9"/>
    <w:pPr>
      <w:spacing w:before="600" w:after="0"/>
      <w:outlineLvl w:val="0"/>
    </w:pPr>
    <w:rPr>
      <w:rFonts w:eastAsia="Times New Roman" w:cs="Times New Roman"/>
      <w:b/>
      <w:bCs/>
      <w:iCs/>
      <w:sz w:val="36"/>
      <w:szCs w:val="32"/>
      <w:lang w:val="en-US" w:bidi="en-US"/>
    </w:rPr>
  </w:style>
  <w:style w:type="paragraph" w:styleId="3">
    <w:name w:val="heading 2"/>
    <w:basedOn w:val="1"/>
    <w:next w:val="1"/>
    <w:link w:val="21"/>
    <w:unhideWhenUsed/>
    <w:qFormat/>
    <w:uiPriority w:val="9"/>
    <w:pPr>
      <w:keepNext/>
      <w:keepLines/>
      <w:spacing w:before="200" w:after="0"/>
      <w:outlineLvl w:val="1"/>
    </w:pPr>
    <w:rPr>
      <w:rFonts w:eastAsiaTheme="majorEastAsia" w:cstheme="majorBidi"/>
      <w:b/>
      <w:bCs/>
      <w:sz w:val="28"/>
      <w:szCs w:val="26"/>
    </w:rPr>
  </w:style>
  <w:style w:type="paragraph" w:styleId="4">
    <w:name w:val="heading 3"/>
    <w:basedOn w:val="1"/>
    <w:next w:val="1"/>
    <w:link w:val="22"/>
    <w:unhideWhenUsed/>
    <w:qFormat/>
    <w:uiPriority w:val="9"/>
    <w:pPr>
      <w:keepNext/>
      <w:keepLines/>
      <w:spacing w:before="200" w:after="0"/>
      <w:outlineLvl w:val="2"/>
    </w:pPr>
    <w:rPr>
      <w:rFonts w:eastAsiaTheme="majorEastAsia" w:cstheme="majorBidi"/>
      <w:b/>
      <w:bCs/>
    </w:rPr>
  </w:style>
  <w:style w:type="character" w:default="1" w:styleId="11">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5">
    <w:name w:val="annotation subject"/>
    <w:basedOn w:val="6"/>
    <w:next w:val="6"/>
    <w:link w:val="27"/>
    <w:semiHidden/>
    <w:unhideWhenUsed/>
    <w:qFormat/>
    <w:uiPriority w:val="99"/>
    <w:rPr>
      <w:b/>
      <w:bCs/>
    </w:rPr>
  </w:style>
  <w:style w:type="paragraph" w:styleId="6">
    <w:name w:val="annotation text"/>
    <w:basedOn w:val="1"/>
    <w:link w:val="26"/>
    <w:semiHidden/>
    <w:unhideWhenUsed/>
    <w:qFormat/>
    <w:uiPriority w:val="99"/>
    <w:pPr>
      <w:spacing w:line="240" w:lineRule="auto"/>
    </w:pPr>
    <w:rPr>
      <w:sz w:val="20"/>
      <w:szCs w:val="20"/>
    </w:rPr>
  </w:style>
  <w:style w:type="paragraph" w:styleId="7">
    <w:name w:val="Balloon Text"/>
    <w:basedOn w:val="1"/>
    <w:link w:val="17"/>
    <w:semiHidden/>
    <w:unhideWhenUsed/>
    <w:qFormat/>
    <w:uiPriority w:val="99"/>
    <w:pPr>
      <w:spacing w:after="0" w:line="240" w:lineRule="auto"/>
    </w:pPr>
    <w:rPr>
      <w:rFonts w:ascii="Tahoma" w:hAnsi="Tahoma" w:cs="Tahoma"/>
      <w:sz w:val="16"/>
      <w:szCs w:val="16"/>
    </w:rPr>
  </w:style>
  <w:style w:type="paragraph" w:styleId="8">
    <w:name w:val="header"/>
    <w:basedOn w:val="1"/>
    <w:link w:val="15"/>
    <w:semiHidden/>
    <w:unhideWhenUsed/>
    <w:qFormat/>
    <w:uiPriority w:val="99"/>
    <w:pPr>
      <w:tabs>
        <w:tab w:val="center" w:pos="4252"/>
        <w:tab w:val="right" w:pos="8504"/>
      </w:tabs>
      <w:spacing w:after="0" w:line="240" w:lineRule="auto"/>
    </w:pPr>
  </w:style>
  <w:style w:type="paragraph" w:styleId="9">
    <w:name w:val="Normal (Web)"/>
    <w:basedOn w:val="1"/>
    <w:qFormat/>
    <w:uiPriority w:val="99"/>
    <w:pPr>
      <w:spacing w:before="100" w:beforeAutospacing="1" w:after="100" w:afterAutospacing="1" w:line="480" w:lineRule="auto"/>
      <w:ind w:firstLine="360"/>
    </w:pPr>
    <w:rPr>
      <w:rFonts w:ascii="Calibri" w:hAnsi="Calibri" w:eastAsia="Times New Roman" w:cs="Times New Roman"/>
      <w:lang w:val="en-US" w:bidi="en-US"/>
    </w:rPr>
  </w:style>
  <w:style w:type="paragraph" w:styleId="10">
    <w:name w:val="footer"/>
    <w:basedOn w:val="1"/>
    <w:link w:val="16"/>
    <w:semiHidden/>
    <w:unhideWhenUsed/>
    <w:uiPriority w:val="99"/>
    <w:pPr>
      <w:tabs>
        <w:tab w:val="center" w:pos="4252"/>
        <w:tab w:val="right" w:pos="8504"/>
      </w:tabs>
      <w:spacing w:after="0" w:line="240" w:lineRule="auto"/>
    </w:pPr>
  </w:style>
  <w:style w:type="character" w:styleId="12">
    <w:name w:val="annotation reference"/>
    <w:basedOn w:val="11"/>
    <w:semiHidden/>
    <w:unhideWhenUsed/>
    <w:uiPriority w:val="99"/>
    <w:rPr>
      <w:sz w:val="16"/>
      <w:szCs w:val="16"/>
    </w:rPr>
  </w:style>
  <w:style w:type="character" w:styleId="13">
    <w:name w:val="Hyperlink"/>
    <w:basedOn w:val="11"/>
    <w:semiHidden/>
    <w:unhideWhenUsed/>
    <w:uiPriority w:val="99"/>
    <w:rPr>
      <w:color w:val="0000FF"/>
      <w:u w:val="single"/>
    </w:rPr>
  </w:style>
  <w:style w:type="character" w:customStyle="1" w:styleId="15">
    <w:name w:val="Encabezado Car"/>
    <w:basedOn w:val="11"/>
    <w:link w:val="8"/>
    <w:semiHidden/>
    <w:qFormat/>
    <w:uiPriority w:val="99"/>
  </w:style>
  <w:style w:type="character" w:customStyle="1" w:styleId="16">
    <w:name w:val="Pie de página Car"/>
    <w:basedOn w:val="11"/>
    <w:link w:val="10"/>
    <w:semiHidden/>
    <w:uiPriority w:val="99"/>
  </w:style>
  <w:style w:type="character" w:customStyle="1" w:styleId="17">
    <w:name w:val="Texto de globo Car"/>
    <w:basedOn w:val="11"/>
    <w:link w:val="7"/>
    <w:semiHidden/>
    <w:qFormat/>
    <w:uiPriority w:val="99"/>
    <w:rPr>
      <w:rFonts w:ascii="Tahoma" w:hAnsi="Tahoma" w:cs="Tahoma"/>
      <w:sz w:val="16"/>
      <w:szCs w:val="16"/>
    </w:rPr>
  </w:style>
  <w:style w:type="paragraph" w:styleId="18">
    <w:name w:val="No Spacing"/>
    <w:basedOn w:val="1"/>
    <w:link w:val="19"/>
    <w:qFormat/>
    <w:uiPriority w:val="1"/>
    <w:pPr>
      <w:spacing w:after="0" w:line="240" w:lineRule="auto"/>
    </w:pPr>
    <w:rPr>
      <w:rFonts w:ascii="Calibri" w:hAnsi="Calibri" w:eastAsia="Times New Roman" w:cs="Times New Roman"/>
      <w:lang w:val="en-US" w:bidi="en-US"/>
    </w:rPr>
  </w:style>
  <w:style w:type="character" w:customStyle="1" w:styleId="19">
    <w:name w:val="Sin espaciado Car"/>
    <w:link w:val="18"/>
    <w:qFormat/>
    <w:uiPriority w:val="1"/>
    <w:rPr>
      <w:rFonts w:ascii="Calibri" w:hAnsi="Calibri" w:eastAsia="Times New Roman" w:cs="Times New Roman"/>
      <w:lang w:val="en-US" w:bidi="en-US"/>
    </w:rPr>
  </w:style>
  <w:style w:type="character" w:customStyle="1" w:styleId="20">
    <w:name w:val="Título 1 Car"/>
    <w:basedOn w:val="11"/>
    <w:link w:val="2"/>
    <w:qFormat/>
    <w:uiPriority w:val="9"/>
    <w:rPr>
      <w:rFonts w:ascii="Arial" w:hAnsi="Arial" w:eastAsia="Times New Roman" w:cs="Times New Roman"/>
      <w:b/>
      <w:bCs/>
      <w:iCs/>
      <w:sz w:val="36"/>
      <w:szCs w:val="32"/>
      <w:lang w:val="en-US" w:bidi="en-US"/>
    </w:rPr>
  </w:style>
  <w:style w:type="character" w:customStyle="1" w:styleId="21">
    <w:name w:val="Título 2 Car"/>
    <w:basedOn w:val="11"/>
    <w:link w:val="3"/>
    <w:qFormat/>
    <w:uiPriority w:val="9"/>
    <w:rPr>
      <w:rFonts w:ascii="Arial" w:hAnsi="Arial" w:eastAsiaTheme="majorEastAsia" w:cstheme="majorBidi"/>
      <w:b/>
      <w:bCs/>
      <w:sz w:val="28"/>
      <w:szCs w:val="26"/>
    </w:rPr>
  </w:style>
  <w:style w:type="character" w:customStyle="1" w:styleId="22">
    <w:name w:val="Título 3 Car"/>
    <w:basedOn w:val="11"/>
    <w:link w:val="4"/>
    <w:uiPriority w:val="9"/>
    <w:rPr>
      <w:rFonts w:ascii="Arial" w:hAnsi="Arial" w:eastAsiaTheme="majorEastAsia" w:cstheme="majorBidi"/>
      <w:b/>
      <w:bCs/>
    </w:rPr>
  </w:style>
  <w:style w:type="paragraph" w:customStyle="1" w:styleId="23">
    <w:name w:val="WPSOffice手动目录 1"/>
    <w:qFormat/>
    <w:uiPriority w:val="0"/>
    <w:rPr>
      <w:rFonts w:asciiTheme="minorHAnsi" w:hAnsiTheme="minorHAnsi" w:eastAsiaTheme="minorHAnsi" w:cstheme="minorBidi"/>
      <w:lang w:val="es-ES" w:bidi="ar-SA"/>
    </w:rPr>
  </w:style>
  <w:style w:type="paragraph" w:customStyle="1" w:styleId="24">
    <w:name w:val="WPSOffice手动目录 2"/>
    <w:uiPriority w:val="0"/>
    <w:pPr>
      <w:ind w:left="200" w:leftChars="200"/>
    </w:pPr>
    <w:rPr>
      <w:rFonts w:asciiTheme="minorHAnsi" w:hAnsiTheme="minorHAnsi" w:eastAsiaTheme="minorHAnsi" w:cstheme="minorBidi"/>
      <w:lang w:val="es-ES" w:bidi="ar-SA"/>
    </w:rPr>
  </w:style>
  <w:style w:type="paragraph" w:customStyle="1" w:styleId="25">
    <w:name w:val="WPSOffice手动目录 3"/>
    <w:qFormat/>
    <w:uiPriority w:val="0"/>
    <w:pPr>
      <w:ind w:left="400" w:leftChars="400"/>
    </w:pPr>
    <w:rPr>
      <w:rFonts w:asciiTheme="minorHAnsi" w:hAnsiTheme="minorHAnsi" w:eastAsiaTheme="minorHAnsi" w:cstheme="minorBidi"/>
      <w:lang w:val="es-ES" w:bidi="ar-SA"/>
    </w:rPr>
  </w:style>
  <w:style w:type="character" w:customStyle="1" w:styleId="26">
    <w:name w:val="Texto comentario Car"/>
    <w:basedOn w:val="11"/>
    <w:link w:val="6"/>
    <w:semiHidden/>
    <w:qFormat/>
    <w:uiPriority w:val="99"/>
    <w:rPr>
      <w:rFonts w:ascii="Arial" w:hAnsi="Arial" w:eastAsiaTheme="minorHAnsi" w:cstheme="minorBidi"/>
      <w:lang w:eastAsia="en-US"/>
    </w:rPr>
  </w:style>
  <w:style w:type="character" w:customStyle="1" w:styleId="27">
    <w:name w:val="Asunto del comentario Car"/>
    <w:basedOn w:val="26"/>
    <w:link w:val="5"/>
    <w:semiHidden/>
    <w:uiPriority w:val="99"/>
    <w:rPr>
      <w:rFonts w:ascii="Arial" w:hAnsi="Arial" w:eastAsiaTheme="minorHAnsi" w:cstheme="minorBidi"/>
      <w:b/>
      <w:bCs/>
      <w:lang w:eastAsia="en-US"/>
    </w:rPr>
  </w:style>
  <w:style w:type="paragraph" w:styleId="28">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2B2E45-8A49-EB4B-A593-D805FA9ABA72}">
  <ds:schemaRefs/>
</ds:datastoreItem>
</file>

<file path=docProps/app.xml><?xml version="1.0" encoding="utf-8"?>
<Properties xmlns="http://schemas.openxmlformats.org/officeDocument/2006/extended-properties" xmlns:vt="http://schemas.openxmlformats.org/officeDocument/2006/docPropsVTypes">
  <Template>Normal.dotm</Template>
  <Company>Windows uE</Company>
  <Pages>8</Pages>
  <Words>1514</Words>
  <Characters>8331</Characters>
  <Lines>69</Lines>
  <Paragraphs>19</Paragraphs>
  <TotalTime>325</TotalTime>
  <ScaleCrop>false</ScaleCrop>
  <LinksUpToDate>false</LinksUpToDate>
  <CharactersWithSpaces>9826</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2018-10-11T10:52:00Z</dcterms:created>
  <dc:creator>pablo.moreno@unir.net</dc:creator>
  <cp:lastModifiedBy>google1588843707</cp:lastModifiedBy>
  <dcterms:modified xsi:type="dcterms:W3CDTF">2020-11-16T18:24:21Z</dcterms:modified>
  <dc:title>Portada</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3082-11.2.0.9739</vt:lpwstr>
  </property>
</Properties>
</file>